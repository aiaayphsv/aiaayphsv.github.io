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75B4E" w14:textId="77777777" w:rsidR="007A17C4" w:rsidRPr="00612BF3" w:rsidRDefault="000E52A7" w:rsidP="00701945">
      <w:pPr>
        <w:jc w:val="center"/>
        <w:rPr>
          <w:rFonts w:ascii="Arial" w:hAnsi="Arial" w:cs="Arial"/>
          <w:b/>
          <w:sz w:val="36"/>
          <w:szCs w:val="36"/>
        </w:rPr>
      </w:pPr>
      <w:r w:rsidRPr="00612BF3">
        <w:rPr>
          <w:rFonts w:ascii="Arial" w:hAnsi="Arial" w:cs="Arial"/>
          <w:b/>
          <w:sz w:val="36"/>
          <w:szCs w:val="36"/>
        </w:rPr>
        <w:t>American Institute of Aeronautics and Astronautics (AIAA)</w:t>
      </w:r>
      <w:r w:rsidR="00701945" w:rsidRPr="00612BF3">
        <w:rPr>
          <w:rFonts w:ascii="Arial" w:hAnsi="Arial" w:cs="Arial"/>
          <w:b/>
          <w:sz w:val="36"/>
          <w:szCs w:val="36"/>
        </w:rPr>
        <w:t xml:space="preserve"> Young Professionals Symposium</w:t>
      </w:r>
    </w:p>
    <w:p w14:paraId="56468159" w14:textId="77777777" w:rsidR="00701945" w:rsidRPr="00612BF3" w:rsidRDefault="00204B29" w:rsidP="00701945">
      <w:pPr>
        <w:jc w:val="center"/>
        <w:rPr>
          <w:rFonts w:ascii="Arial" w:hAnsi="Arial" w:cs="Arial"/>
          <w:b/>
          <w:sz w:val="32"/>
        </w:rPr>
      </w:pPr>
      <w:r w:rsidRPr="00612BF3">
        <w:rPr>
          <w:rFonts w:ascii="Arial" w:hAnsi="Arial" w:cs="Arial"/>
          <w:b/>
          <w:sz w:val="32"/>
        </w:rPr>
        <w:t>October 20-21, 2016</w:t>
      </w:r>
    </w:p>
    <w:p w14:paraId="69DD0E25" w14:textId="77777777" w:rsidR="00204B29" w:rsidRPr="00612BF3" w:rsidRDefault="00204B29" w:rsidP="00701945">
      <w:pPr>
        <w:jc w:val="center"/>
        <w:rPr>
          <w:rFonts w:ascii="Arial" w:hAnsi="Arial" w:cs="Arial"/>
          <w:b/>
          <w:sz w:val="32"/>
        </w:rPr>
      </w:pPr>
      <w:r w:rsidRPr="00612BF3">
        <w:rPr>
          <w:rFonts w:ascii="Arial" w:hAnsi="Arial" w:cs="Arial"/>
          <w:b/>
          <w:sz w:val="32"/>
        </w:rPr>
        <w:t>Huntsville, AL</w:t>
      </w:r>
    </w:p>
    <w:p w14:paraId="607480F9" w14:textId="77777777" w:rsidR="00204B29" w:rsidRPr="00612BF3" w:rsidRDefault="00204B29" w:rsidP="00701945">
      <w:pPr>
        <w:jc w:val="center"/>
        <w:rPr>
          <w:rFonts w:ascii="Arial" w:hAnsi="Arial" w:cs="Arial"/>
        </w:rPr>
      </w:pPr>
    </w:p>
    <w:p w14:paraId="7084C0FF" w14:textId="399E6E0B" w:rsidR="00701945" w:rsidRPr="00612BF3" w:rsidRDefault="00204B29" w:rsidP="00701945">
      <w:pPr>
        <w:jc w:val="center"/>
        <w:rPr>
          <w:rFonts w:ascii="Arial" w:hAnsi="Arial" w:cs="Arial"/>
          <w:sz w:val="32"/>
          <w:szCs w:val="32"/>
        </w:rPr>
      </w:pPr>
      <w:r>
        <w:rPr>
          <w:rFonts w:ascii="Arial" w:hAnsi="Arial" w:cs="Arial"/>
          <w:sz w:val="32"/>
          <w:szCs w:val="32"/>
        </w:rPr>
        <w:t>Sponsorship</w:t>
      </w:r>
      <w:r w:rsidRPr="00612BF3">
        <w:rPr>
          <w:rFonts w:ascii="Arial" w:hAnsi="Arial" w:cs="Arial"/>
          <w:sz w:val="32"/>
          <w:szCs w:val="32"/>
        </w:rPr>
        <w:t xml:space="preserve"> </w:t>
      </w:r>
      <w:r w:rsidR="00701945" w:rsidRPr="00612BF3">
        <w:rPr>
          <w:rFonts w:ascii="Arial" w:hAnsi="Arial" w:cs="Arial"/>
          <w:sz w:val="32"/>
          <w:szCs w:val="32"/>
        </w:rPr>
        <w:t>Information Package</w:t>
      </w:r>
    </w:p>
    <w:p w14:paraId="2FC3B37E" w14:textId="77777777" w:rsidR="00701945" w:rsidRDefault="00701945" w:rsidP="00701945">
      <w:pPr>
        <w:rPr>
          <w:sz w:val="32"/>
          <w:szCs w:val="32"/>
        </w:rPr>
      </w:pPr>
    </w:p>
    <w:p w14:paraId="01C9BC66" w14:textId="77777777" w:rsidR="000E52A7" w:rsidRPr="00612BF3" w:rsidRDefault="000E52A7" w:rsidP="00ED6677">
      <w:pPr>
        <w:rPr>
          <w:rFonts w:ascii="Arial" w:eastAsia="Times New Roman" w:hAnsi="Arial" w:cs="Arial"/>
          <w:b/>
          <w:shd w:val="clear" w:color="auto" w:fill="FFFFFF"/>
        </w:rPr>
      </w:pPr>
      <w:r w:rsidRPr="00612BF3">
        <w:rPr>
          <w:rFonts w:ascii="Arial" w:eastAsia="Times New Roman" w:hAnsi="Arial" w:cs="Arial"/>
          <w:b/>
          <w:shd w:val="clear" w:color="auto" w:fill="FFFFFF"/>
        </w:rPr>
        <w:t>About the Symposium</w:t>
      </w:r>
    </w:p>
    <w:p w14:paraId="334D3D71" w14:textId="5C3BCC0B" w:rsidR="00204B29" w:rsidRDefault="00ED6677" w:rsidP="00ED6677">
      <w:pPr>
        <w:rPr>
          <w:ins w:id="0" w:author="Erin Walker" w:date="2016-06-28T22:51:00Z"/>
          <w:rFonts w:ascii="Arial" w:eastAsia="Times New Roman" w:hAnsi="Arial" w:cs="Arial"/>
          <w:shd w:val="clear" w:color="auto" w:fill="FFFFFF"/>
        </w:rPr>
      </w:pPr>
      <w:r w:rsidRPr="00612BF3">
        <w:rPr>
          <w:rFonts w:ascii="Arial" w:eastAsia="Times New Roman" w:hAnsi="Arial" w:cs="Arial"/>
          <w:shd w:val="clear" w:color="auto" w:fill="FFFFFF"/>
        </w:rPr>
        <w:t>The Greater Huntsville Section of the American Institute of Aeronautics and Astronautics (AIAA) will hold its first ever Young Professionals Symposium on October 20-21, 2016</w:t>
      </w:r>
      <w:ins w:id="1" w:author="Erin Walker" w:date="2016-06-28T22:24:00Z">
        <w:r w:rsidR="003A08E0" w:rsidRPr="00612BF3">
          <w:rPr>
            <w:rFonts w:ascii="Arial" w:eastAsia="Times New Roman" w:hAnsi="Arial" w:cs="Arial"/>
            <w:shd w:val="clear" w:color="auto" w:fill="FFFFFF"/>
          </w:rPr>
          <w:t>,</w:t>
        </w:r>
      </w:ins>
      <w:r w:rsidRPr="00612BF3">
        <w:rPr>
          <w:rFonts w:ascii="Arial" w:eastAsia="Times New Roman" w:hAnsi="Arial" w:cs="Arial"/>
          <w:shd w:val="clear" w:color="auto" w:fill="FFFFFF"/>
        </w:rPr>
        <w:t xml:space="preserve"> at </w:t>
      </w:r>
      <w:proofErr w:type="spellStart"/>
      <w:r w:rsidRPr="00612BF3">
        <w:rPr>
          <w:rFonts w:ascii="Arial" w:eastAsia="Times New Roman" w:hAnsi="Arial" w:cs="Arial"/>
          <w:shd w:val="clear" w:color="auto" w:fill="FFFFFF"/>
        </w:rPr>
        <w:t>Dynetics</w:t>
      </w:r>
      <w:proofErr w:type="spellEnd"/>
      <w:r w:rsidRPr="00612BF3">
        <w:rPr>
          <w:rFonts w:ascii="Arial" w:eastAsia="Times New Roman" w:hAnsi="Arial" w:cs="Arial"/>
          <w:shd w:val="clear" w:color="auto" w:fill="FFFFFF"/>
        </w:rPr>
        <w:t xml:space="preserve"> in Huntsville, Alabama (</w:t>
      </w:r>
      <w:hyperlink r:id="rId8" w:history="1">
        <w:r w:rsidRPr="00612BF3">
          <w:rPr>
            <w:rFonts w:ascii="Arial" w:eastAsia="Times New Roman" w:hAnsi="Arial" w:cs="Arial"/>
            <w:u w:val="single"/>
            <w:shd w:val="clear" w:color="auto" w:fill="FFFFFF"/>
          </w:rPr>
          <w:t>www.aiaayps-hsv.com</w:t>
        </w:r>
      </w:hyperlink>
      <w:r w:rsidRPr="00612BF3">
        <w:rPr>
          <w:rFonts w:ascii="Arial" w:eastAsia="Times New Roman" w:hAnsi="Arial" w:cs="Arial"/>
          <w:shd w:val="clear" w:color="auto" w:fill="FFFFFF"/>
        </w:rPr>
        <w:t>). The purpose of this meeting is to provide an opportunity for young professionals to give a technical presentation to a group of peers and</w:t>
      </w:r>
      <w:ins w:id="2" w:author="Erin Walker" w:date="2016-06-28T22:24:00Z">
        <w:r w:rsidR="003A08E0" w:rsidRPr="00612BF3">
          <w:rPr>
            <w:rFonts w:ascii="Arial" w:eastAsia="Times New Roman" w:hAnsi="Arial" w:cs="Arial"/>
            <w:shd w:val="clear" w:color="auto" w:fill="FFFFFF"/>
          </w:rPr>
          <w:t xml:space="preserve"> to</w:t>
        </w:r>
      </w:ins>
      <w:r w:rsidRPr="00612BF3">
        <w:rPr>
          <w:rFonts w:ascii="Arial" w:eastAsia="Times New Roman" w:hAnsi="Arial" w:cs="Arial"/>
          <w:shd w:val="clear" w:color="auto" w:fill="FFFFFF"/>
        </w:rPr>
        <w:t xml:space="preserve"> promote opportunities for interaction (technical and non-technical) with senior professionals in attendance. </w:t>
      </w:r>
    </w:p>
    <w:p w14:paraId="353AEE39" w14:textId="77777777" w:rsidR="00204B29" w:rsidRDefault="00204B29" w:rsidP="00ED6677">
      <w:pPr>
        <w:rPr>
          <w:ins w:id="3" w:author="Erin Walker" w:date="2016-06-28T22:51:00Z"/>
          <w:rFonts w:ascii="Arial" w:eastAsia="Times New Roman" w:hAnsi="Arial" w:cs="Arial"/>
          <w:shd w:val="clear" w:color="auto" w:fill="FFFFFF"/>
        </w:rPr>
      </w:pPr>
    </w:p>
    <w:p w14:paraId="30D1C6D7" w14:textId="2ED4081C" w:rsidR="00ED6677" w:rsidRPr="00612BF3" w:rsidRDefault="001F027D" w:rsidP="00ED6677">
      <w:pPr>
        <w:rPr>
          <w:rFonts w:ascii="Arial" w:eastAsia="Times New Roman" w:hAnsi="Arial" w:cs="Arial"/>
          <w:shd w:val="clear" w:color="auto" w:fill="FFFFFF"/>
        </w:rPr>
      </w:pPr>
      <w:r w:rsidRPr="00612BF3">
        <w:rPr>
          <w:rFonts w:ascii="Arial" w:eastAsia="Times New Roman" w:hAnsi="Arial" w:cs="Arial"/>
          <w:shd w:val="clear" w:color="auto" w:fill="FFFFFF"/>
        </w:rPr>
        <w:t xml:space="preserve">The seven planned technical sessions include: space exploration and environments; guidance, navigation, and control and communications; materials, structures, and dynamics; propulsion systems and transportation architectures; modeling and simulation; aerodynamics and </w:t>
      </w:r>
      <w:proofErr w:type="spellStart"/>
      <w:r w:rsidRPr="00612BF3">
        <w:rPr>
          <w:rFonts w:ascii="Arial" w:eastAsia="Times New Roman" w:hAnsi="Arial" w:cs="Arial"/>
          <w:shd w:val="clear" w:color="auto" w:fill="FFFFFF"/>
        </w:rPr>
        <w:t>aeroacoustics</w:t>
      </w:r>
      <w:proofErr w:type="spellEnd"/>
      <w:r w:rsidRPr="00612BF3">
        <w:rPr>
          <w:rFonts w:ascii="Arial" w:eastAsia="Times New Roman" w:hAnsi="Arial" w:cs="Arial"/>
          <w:shd w:val="clear" w:color="auto" w:fill="FFFFFF"/>
        </w:rPr>
        <w:t xml:space="preserve">; special topics.  </w:t>
      </w:r>
      <w:r w:rsidR="0014418A">
        <w:rPr>
          <w:rFonts w:ascii="Arial" w:eastAsia="Times New Roman" w:hAnsi="Arial" w:cs="Arial"/>
          <w:shd w:val="clear" w:color="auto" w:fill="FFFFFF"/>
        </w:rPr>
        <w:t>In a</w:t>
      </w:r>
      <w:r w:rsidR="00ED6677" w:rsidRPr="00612BF3">
        <w:rPr>
          <w:rFonts w:ascii="Arial" w:eastAsia="Times New Roman" w:hAnsi="Arial" w:cs="Arial"/>
          <w:shd w:val="clear" w:color="auto" w:fill="FFFFFF"/>
        </w:rPr>
        <w:t>dditio</w:t>
      </w:r>
      <w:r w:rsidR="0014418A">
        <w:rPr>
          <w:rFonts w:ascii="Arial" w:eastAsia="Times New Roman" w:hAnsi="Arial" w:cs="Arial"/>
          <w:shd w:val="clear" w:color="auto" w:fill="FFFFFF"/>
        </w:rPr>
        <w:t>n</w:t>
      </w:r>
      <w:r w:rsidR="00ED6677" w:rsidRPr="00612BF3">
        <w:rPr>
          <w:rFonts w:ascii="Arial" w:eastAsia="Times New Roman" w:hAnsi="Arial" w:cs="Arial"/>
          <w:shd w:val="clear" w:color="auto" w:fill="FFFFFF"/>
        </w:rPr>
        <w:t xml:space="preserve"> to technical presentations, the symposium will also include panel discussions alongside professional development and networking opportunities.</w:t>
      </w:r>
    </w:p>
    <w:p w14:paraId="190FB78E" w14:textId="77777777" w:rsidR="00204B29" w:rsidRDefault="00204B29">
      <w:pPr>
        <w:rPr>
          <w:ins w:id="4" w:author="Erin Walker" w:date="2016-06-28T22:49:00Z"/>
          <w:rFonts w:ascii="Arial" w:hAnsi="Arial" w:cs="Arial"/>
          <w:b/>
        </w:rPr>
      </w:pPr>
    </w:p>
    <w:p w14:paraId="0B017B29" w14:textId="77777777" w:rsidR="000E52A7" w:rsidRPr="00612BF3" w:rsidRDefault="000E52A7">
      <w:pPr>
        <w:rPr>
          <w:rFonts w:ascii="Arial" w:hAnsi="Arial" w:cs="Arial"/>
          <w:b/>
        </w:rPr>
      </w:pPr>
      <w:r w:rsidRPr="00612BF3">
        <w:rPr>
          <w:rFonts w:ascii="Arial" w:hAnsi="Arial" w:cs="Arial"/>
          <w:b/>
        </w:rPr>
        <w:t>About AIAA</w:t>
      </w:r>
    </w:p>
    <w:p w14:paraId="3FBF56DA" w14:textId="6B688C7B" w:rsidR="00204B29" w:rsidRDefault="00B6410C" w:rsidP="00B6410C">
      <w:pPr>
        <w:rPr>
          <w:rFonts w:ascii="Arial" w:eastAsia="Times New Roman" w:hAnsi="Arial" w:cs="Arial"/>
          <w:shd w:val="clear" w:color="auto" w:fill="FFFFFF"/>
        </w:rPr>
      </w:pPr>
      <w:r w:rsidRPr="00612BF3">
        <w:rPr>
          <w:rFonts w:ascii="Arial" w:hAnsi="Arial" w:cs="Arial"/>
        </w:rPr>
        <w:t xml:space="preserve">The American Institute of Aeronautics and </w:t>
      </w:r>
      <w:r w:rsidRPr="00612BF3">
        <w:rPr>
          <w:rFonts w:ascii="Arial" w:hAnsi="Arial" w:cs="Arial"/>
        </w:rPr>
        <w:t>Astronautics</w:t>
      </w:r>
      <w:r w:rsidR="003A08E0" w:rsidRPr="00612BF3">
        <w:rPr>
          <w:rFonts w:ascii="Arial" w:hAnsi="Arial" w:cs="Arial"/>
        </w:rPr>
        <w:t xml:space="preserve"> (AIAA)</w:t>
      </w:r>
      <w:r w:rsidRPr="00612BF3">
        <w:rPr>
          <w:rFonts w:ascii="Arial" w:hAnsi="Arial" w:cs="Arial"/>
        </w:rPr>
        <w:t xml:space="preserve"> has </w:t>
      </w:r>
      <w:r w:rsidRPr="00612BF3">
        <w:rPr>
          <w:rFonts w:ascii="Arial" w:hAnsi="Arial" w:cs="Arial"/>
        </w:rPr>
        <w:t xml:space="preserve">served as the premier professional society for the aerospace profession since </w:t>
      </w:r>
      <w:proofErr w:type="gramStart"/>
      <w:r w:rsidRPr="00612BF3">
        <w:rPr>
          <w:rFonts w:ascii="Arial" w:hAnsi="Arial" w:cs="Arial"/>
        </w:rPr>
        <w:t>its</w:t>
      </w:r>
      <w:proofErr w:type="gramEnd"/>
      <w:r w:rsidRPr="00612BF3">
        <w:rPr>
          <w:rFonts w:ascii="Arial" w:hAnsi="Arial" w:cs="Arial"/>
        </w:rPr>
        <w:t xml:space="preserve"> founding in 1963. Today </w:t>
      </w:r>
      <w:r w:rsidRPr="00612BF3">
        <w:rPr>
          <w:rFonts w:ascii="Arial" w:hAnsi="Arial" w:cs="Arial"/>
        </w:rPr>
        <w:t xml:space="preserve">AIAA has </w:t>
      </w:r>
      <w:r w:rsidR="003A08E0" w:rsidRPr="00612BF3">
        <w:rPr>
          <w:rFonts w:ascii="Arial" w:hAnsi="Arial" w:cs="Arial"/>
        </w:rPr>
        <w:t xml:space="preserve">more than </w:t>
      </w:r>
      <w:r w:rsidRPr="00612BF3">
        <w:rPr>
          <w:rFonts w:ascii="Arial" w:hAnsi="Arial" w:cs="Arial"/>
        </w:rPr>
        <w:t xml:space="preserve">30,000 individual members from 88 countries and 95 corporate members. AIAA is the leading aerospace publisher, an influential public policy voice for the aerospace industry, and an important information resource for those working in the aerospace profession. </w:t>
      </w:r>
      <w:r w:rsidRPr="00612BF3">
        <w:rPr>
          <w:rFonts w:ascii="Arial" w:eastAsia="Times New Roman" w:hAnsi="Arial" w:cs="Arial"/>
          <w:shd w:val="clear" w:color="auto" w:fill="FFFFFF"/>
        </w:rPr>
        <w:t xml:space="preserve">AIAA is also the go-to organization for stimulating professional accomplishment and standards-driven excellence in all areas of aerospace for prominent corporations and government organizations worldwide.  For more information about AIAA’s membership, mission, and credo visit </w:t>
      </w:r>
      <w:hyperlink r:id="rId9" w:history="1">
        <w:r w:rsidRPr="00612BF3">
          <w:rPr>
            <w:rStyle w:val="Hyperlink"/>
            <w:rFonts w:ascii="Arial" w:eastAsia="Times New Roman" w:hAnsi="Arial" w:cs="Arial"/>
            <w:color w:val="auto"/>
            <w:shd w:val="clear" w:color="auto" w:fill="FFFFFF"/>
          </w:rPr>
          <w:t>www.aiaa.org</w:t>
        </w:r>
      </w:hyperlink>
      <w:r w:rsidRPr="00612BF3">
        <w:rPr>
          <w:rFonts w:ascii="Arial" w:eastAsia="Times New Roman" w:hAnsi="Arial" w:cs="Arial"/>
          <w:shd w:val="clear" w:color="auto" w:fill="FFFFFF"/>
        </w:rPr>
        <w:t>.</w:t>
      </w:r>
    </w:p>
    <w:p w14:paraId="2A73C775" w14:textId="77777777" w:rsidR="00204B29" w:rsidRDefault="00204B29" w:rsidP="00B6410C">
      <w:pPr>
        <w:rPr>
          <w:rFonts w:ascii="Arial" w:eastAsia="Times New Roman" w:hAnsi="Arial" w:cs="Arial"/>
          <w:shd w:val="clear" w:color="auto" w:fill="FFFFFF"/>
        </w:rPr>
      </w:pPr>
    </w:p>
    <w:p w14:paraId="09D08EBE" w14:textId="18C173D1" w:rsidR="00071E6D" w:rsidRDefault="009C6D82" w:rsidP="00B6410C">
      <w:pPr>
        <w:rPr>
          <w:rFonts w:asciiTheme="majorHAnsi" w:eastAsia="Times New Roman" w:hAnsiTheme="majorHAnsi" w:cs="Lucida Grande"/>
          <w:color w:val="303030"/>
          <w:sz w:val="28"/>
          <w:szCs w:val="28"/>
          <w:shd w:val="clear" w:color="auto" w:fill="FFFFFF"/>
        </w:rPr>
      </w:pPr>
      <w:r w:rsidRPr="00612BF3">
        <w:rPr>
          <w:rFonts w:ascii="Arial" w:eastAsia="Times New Roman" w:hAnsi="Arial" w:cs="Arial"/>
          <w:b/>
          <w:shd w:val="clear" w:color="auto" w:fill="FFFFFF"/>
        </w:rPr>
        <w:t xml:space="preserve">Sponsorship </w:t>
      </w:r>
      <w:r w:rsidR="00071E6D" w:rsidRPr="00612BF3">
        <w:rPr>
          <w:rFonts w:ascii="Arial" w:eastAsia="Times New Roman" w:hAnsi="Arial" w:cs="Arial"/>
          <w:b/>
          <w:shd w:val="clear" w:color="auto" w:fill="FFFFFF"/>
        </w:rPr>
        <w:t>Opportunities</w:t>
      </w:r>
    </w:p>
    <w:p w14:paraId="2100CAD2" w14:textId="55A2BBA0" w:rsidR="00D12134" w:rsidRPr="00612BF3" w:rsidRDefault="00071E6D" w:rsidP="00B6410C">
      <w:pPr>
        <w:rPr>
          <w:rFonts w:ascii="Arial" w:eastAsia="Times New Roman" w:hAnsi="Arial" w:cs="Arial"/>
        </w:rPr>
      </w:pPr>
      <w:r w:rsidRPr="00612BF3">
        <w:rPr>
          <w:rFonts w:ascii="Arial" w:eastAsia="Times New Roman" w:hAnsi="Arial" w:cs="Arial"/>
          <w:shd w:val="clear" w:color="auto" w:fill="FFFFFF"/>
        </w:rPr>
        <w:t xml:space="preserve">The </w:t>
      </w:r>
      <w:r w:rsidR="003A08E0" w:rsidRPr="00612BF3">
        <w:rPr>
          <w:rFonts w:ascii="Arial" w:eastAsia="Times New Roman" w:hAnsi="Arial" w:cs="Arial"/>
          <w:shd w:val="clear" w:color="auto" w:fill="FFFFFF"/>
        </w:rPr>
        <w:t xml:space="preserve">Greater </w:t>
      </w:r>
      <w:r w:rsidRPr="00612BF3">
        <w:rPr>
          <w:rFonts w:ascii="Arial" w:eastAsia="Times New Roman" w:hAnsi="Arial" w:cs="Arial"/>
          <w:shd w:val="clear" w:color="auto" w:fill="FFFFFF"/>
        </w:rPr>
        <w:t xml:space="preserve">Huntsville </w:t>
      </w:r>
      <w:r w:rsidR="003A08E0" w:rsidRPr="00612BF3">
        <w:rPr>
          <w:rFonts w:ascii="Arial" w:eastAsia="Times New Roman" w:hAnsi="Arial" w:cs="Arial"/>
          <w:shd w:val="clear" w:color="auto" w:fill="FFFFFF"/>
        </w:rPr>
        <w:t>S</w:t>
      </w:r>
      <w:r w:rsidR="00B6410C" w:rsidRPr="00612BF3">
        <w:rPr>
          <w:rFonts w:ascii="Arial" w:eastAsia="Times New Roman" w:hAnsi="Arial" w:cs="Arial"/>
          <w:shd w:val="clear" w:color="auto" w:fill="FFFFFF"/>
        </w:rPr>
        <w:t xml:space="preserve">ection </w:t>
      </w:r>
      <w:r w:rsidR="00B6410C" w:rsidRPr="00612BF3">
        <w:rPr>
          <w:rFonts w:ascii="Arial" w:eastAsia="Times New Roman" w:hAnsi="Arial" w:cs="Arial"/>
          <w:color w:val="303030"/>
          <w:shd w:val="clear" w:color="auto" w:fill="FFFFFF"/>
        </w:rPr>
        <w:t xml:space="preserve">is </w:t>
      </w:r>
      <w:r w:rsidR="003A08E0" w:rsidRPr="00612BF3">
        <w:rPr>
          <w:rFonts w:ascii="Arial" w:eastAsia="Times New Roman" w:hAnsi="Arial" w:cs="Arial"/>
        </w:rPr>
        <w:t>providing</w:t>
      </w:r>
      <w:r w:rsidR="00B6410C" w:rsidRPr="00612BF3">
        <w:rPr>
          <w:rFonts w:ascii="Arial" w:eastAsia="Times New Roman" w:hAnsi="Arial" w:cs="Arial"/>
        </w:rPr>
        <w:t xml:space="preserve"> </w:t>
      </w:r>
      <w:r w:rsidR="00204B29">
        <w:rPr>
          <w:rFonts w:ascii="Arial" w:eastAsia="Times New Roman" w:hAnsi="Arial" w:cs="Arial"/>
        </w:rPr>
        <w:t xml:space="preserve">sponsorship opportunities for </w:t>
      </w:r>
      <w:r w:rsidR="00B6410C" w:rsidRPr="00612BF3">
        <w:rPr>
          <w:rFonts w:ascii="Arial" w:eastAsia="Times New Roman" w:hAnsi="Arial" w:cs="Arial"/>
        </w:rPr>
        <w:t>local companies and organizations</w:t>
      </w:r>
      <w:r w:rsidR="00D12134" w:rsidRPr="00612BF3">
        <w:rPr>
          <w:rFonts w:ascii="Arial" w:eastAsia="Times New Roman" w:hAnsi="Arial" w:cs="Arial"/>
        </w:rPr>
        <w:t xml:space="preserve"> </w:t>
      </w:r>
      <w:r w:rsidR="003A08E0" w:rsidRPr="00612BF3">
        <w:rPr>
          <w:rFonts w:ascii="Arial" w:eastAsia="Times New Roman" w:hAnsi="Arial" w:cs="Arial"/>
        </w:rPr>
        <w:t>to</w:t>
      </w:r>
      <w:r w:rsidR="00B6410C" w:rsidRPr="00612BF3">
        <w:rPr>
          <w:rFonts w:ascii="Arial" w:eastAsia="Times New Roman" w:hAnsi="Arial" w:cs="Arial"/>
        </w:rPr>
        <w:t xml:space="preserve"> enhance the symposium experience for </w:t>
      </w:r>
      <w:r w:rsidR="003A08E0" w:rsidRPr="00612BF3">
        <w:rPr>
          <w:rFonts w:ascii="Arial" w:eastAsia="Times New Roman" w:hAnsi="Arial" w:cs="Arial"/>
        </w:rPr>
        <w:t xml:space="preserve">young professional </w:t>
      </w:r>
      <w:r w:rsidR="00D12134" w:rsidRPr="00612BF3">
        <w:rPr>
          <w:rFonts w:ascii="Arial" w:eastAsia="Times New Roman" w:hAnsi="Arial" w:cs="Arial"/>
        </w:rPr>
        <w:t>attendees</w:t>
      </w:r>
      <w:r w:rsidR="00B6410C" w:rsidRPr="00612BF3">
        <w:rPr>
          <w:rFonts w:ascii="Arial" w:eastAsia="Times New Roman" w:hAnsi="Arial" w:cs="Arial"/>
        </w:rPr>
        <w:t>.</w:t>
      </w:r>
      <w:r w:rsidR="00D12134" w:rsidRPr="00612BF3">
        <w:rPr>
          <w:rFonts w:ascii="Arial" w:eastAsia="Times New Roman" w:hAnsi="Arial" w:cs="Arial"/>
        </w:rPr>
        <w:t xml:space="preserve"> Contributions will go toward</w:t>
      </w:r>
      <w:r w:rsidR="003A08E0" w:rsidRPr="00612BF3">
        <w:rPr>
          <w:rFonts w:ascii="Arial" w:eastAsia="Times New Roman" w:hAnsi="Arial" w:cs="Arial"/>
        </w:rPr>
        <w:t>s</w:t>
      </w:r>
      <w:r w:rsidR="00D12134" w:rsidRPr="00612BF3">
        <w:rPr>
          <w:rFonts w:ascii="Arial" w:eastAsia="Times New Roman" w:hAnsi="Arial" w:cs="Arial"/>
        </w:rPr>
        <w:t xml:space="preserve"> the following items and events:</w:t>
      </w:r>
    </w:p>
    <w:p w14:paraId="36718BD1" w14:textId="77777777" w:rsidR="00204B29" w:rsidRDefault="00204B29" w:rsidP="00071E6D">
      <w:pPr>
        <w:pStyle w:val="ListParagraph"/>
        <w:numPr>
          <w:ilvl w:val="0"/>
          <w:numId w:val="1"/>
        </w:numPr>
        <w:rPr>
          <w:rFonts w:ascii="Arial" w:eastAsia="Times New Roman" w:hAnsi="Arial" w:cs="Arial"/>
        </w:rPr>
        <w:sectPr w:rsidR="00204B29" w:rsidSect="00204B29">
          <w:headerReference w:type="default" r:id="rId10"/>
          <w:pgSz w:w="12240" w:h="15840"/>
          <w:pgMar w:top="1440" w:right="1440" w:bottom="1440" w:left="1440" w:header="720" w:footer="720" w:gutter="0"/>
          <w:cols w:space="720"/>
          <w:docGrid w:linePitch="360"/>
        </w:sectPr>
      </w:pPr>
    </w:p>
    <w:p w14:paraId="3D0DAD3D" w14:textId="5F04D95E" w:rsidR="00B83C7C" w:rsidRPr="00612BF3" w:rsidRDefault="00B83C7C" w:rsidP="00071E6D">
      <w:pPr>
        <w:pStyle w:val="ListParagraph"/>
        <w:numPr>
          <w:ilvl w:val="0"/>
          <w:numId w:val="1"/>
        </w:numPr>
        <w:rPr>
          <w:rFonts w:ascii="Arial" w:eastAsia="Times New Roman" w:hAnsi="Arial" w:cs="Arial"/>
        </w:rPr>
      </w:pPr>
      <w:r w:rsidRPr="00612BF3">
        <w:rPr>
          <w:rFonts w:ascii="Arial" w:eastAsia="Times New Roman" w:hAnsi="Arial" w:cs="Arial"/>
        </w:rPr>
        <w:lastRenderedPageBreak/>
        <w:t>Breakfast items, coffee, and snacks</w:t>
      </w:r>
    </w:p>
    <w:p w14:paraId="113D081F" w14:textId="5DE466AE" w:rsidR="00204B29" w:rsidRPr="00612BF3" w:rsidRDefault="00B83C7C" w:rsidP="00CF0E96">
      <w:pPr>
        <w:pStyle w:val="ListParagraph"/>
        <w:numPr>
          <w:ilvl w:val="0"/>
          <w:numId w:val="1"/>
        </w:numPr>
        <w:rPr>
          <w:rFonts w:ascii="Arial" w:eastAsia="Times New Roman" w:hAnsi="Arial" w:cs="Arial"/>
        </w:rPr>
      </w:pPr>
      <w:r w:rsidRPr="00612BF3">
        <w:rPr>
          <w:rFonts w:ascii="Arial" w:eastAsia="Times New Roman" w:hAnsi="Arial" w:cs="Arial"/>
        </w:rPr>
        <w:t>Badges</w:t>
      </w:r>
      <w:r w:rsidR="00CF0E96">
        <w:rPr>
          <w:rFonts w:ascii="Arial" w:eastAsia="Times New Roman" w:hAnsi="Arial" w:cs="Arial"/>
        </w:rPr>
        <w:t xml:space="preserve">, </w:t>
      </w:r>
      <w:r w:rsidRPr="00612BF3">
        <w:rPr>
          <w:rFonts w:ascii="Arial" w:eastAsia="Times New Roman" w:hAnsi="Arial" w:cs="Arial"/>
        </w:rPr>
        <w:t>Lanyards</w:t>
      </w:r>
      <w:r w:rsidR="00CF0E96">
        <w:rPr>
          <w:rFonts w:ascii="Arial" w:eastAsia="Times New Roman" w:hAnsi="Arial" w:cs="Arial"/>
        </w:rPr>
        <w:t xml:space="preserve">, </w:t>
      </w:r>
      <w:r w:rsidR="00204B29" w:rsidRPr="00612BF3">
        <w:rPr>
          <w:rFonts w:ascii="Arial" w:eastAsia="Times New Roman" w:hAnsi="Arial" w:cs="Arial"/>
        </w:rPr>
        <w:t>Tote Bags</w:t>
      </w:r>
    </w:p>
    <w:p w14:paraId="6D6D57E3" w14:textId="77777777" w:rsidR="00B83C7C" w:rsidRPr="00612BF3" w:rsidRDefault="00B83C7C" w:rsidP="00071E6D">
      <w:pPr>
        <w:pStyle w:val="ListParagraph"/>
        <w:numPr>
          <w:ilvl w:val="0"/>
          <w:numId w:val="1"/>
        </w:numPr>
        <w:rPr>
          <w:rFonts w:ascii="Arial" w:eastAsia="Times New Roman" w:hAnsi="Arial" w:cs="Arial"/>
        </w:rPr>
      </w:pPr>
      <w:r w:rsidRPr="00612BF3">
        <w:rPr>
          <w:rFonts w:ascii="Arial" w:eastAsia="Times New Roman" w:hAnsi="Arial" w:cs="Arial"/>
        </w:rPr>
        <w:t xml:space="preserve">CDs or USBs with conference content for distribution </w:t>
      </w:r>
      <w:r w:rsidRPr="00612BF3">
        <w:rPr>
          <w:rFonts w:ascii="Arial" w:eastAsia="Times New Roman" w:hAnsi="Arial" w:cs="Arial"/>
        </w:rPr>
        <w:t>to attendees</w:t>
      </w:r>
    </w:p>
    <w:p w14:paraId="06C9D5D2" w14:textId="3142308D" w:rsidR="00B83C7C" w:rsidRPr="00612BF3" w:rsidRDefault="00B83C7C" w:rsidP="00CF0E96">
      <w:pPr>
        <w:pStyle w:val="ListParagraph"/>
        <w:numPr>
          <w:ilvl w:val="0"/>
          <w:numId w:val="1"/>
        </w:numPr>
        <w:rPr>
          <w:rFonts w:ascii="Arial" w:eastAsia="Times New Roman" w:hAnsi="Arial" w:cs="Arial"/>
        </w:rPr>
      </w:pPr>
      <w:r w:rsidRPr="00612BF3">
        <w:rPr>
          <w:rFonts w:ascii="Arial" w:eastAsia="Times New Roman" w:hAnsi="Arial" w:cs="Arial"/>
        </w:rPr>
        <w:t>Banners</w:t>
      </w:r>
      <w:r w:rsidR="00CF0E96">
        <w:rPr>
          <w:rFonts w:ascii="Arial" w:eastAsia="Times New Roman" w:hAnsi="Arial" w:cs="Arial"/>
        </w:rPr>
        <w:t>, c</w:t>
      </w:r>
      <w:r w:rsidRPr="00612BF3">
        <w:rPr>
          <w:rFonts w:ascii="Arial" w:eastAsia="Times New Roman" w:hAnsi="Arial" w:cs="Arial"/>
        </w:rPr>
        <w:t xml:space="preserve">onference </w:t>
      </w:r>
      <w:r w:rsidRPr="00612BF3">
        <w:rPr>
          <w:rFonts w:ascii="Arial" w:eastAsia="Times New Roman" w:hAnsi="Arial" w:cs="Arial"/>
        </w:rPr>
        <w:t>programs</w:t>
      </w:r>
      <w:ins w:id="10" w:author="Erin Walker" w:date="2016-06-28T22:55:00Z">
        <w:r w:rsidR="00CF0E96">
          <w:rPr>
            <w:rFonts w:ascii="Arial" w:eastAsia="Times New Roman" w:hAnsi="Arial" w:cs="Arial"/>
          </w:rPr>
          <w:t>,</w:t>
        </w:r>
      </w:ins>
      <w:r w:rsidRPr="00612BF3">
        <w:rPr>
          <w:rFonts w:ascii="Arial" w:eastAsia="Times New Roman" w:hAnsi="Arial" w:cs="Arial"/>
        </w:rPr>
        <w:t xml:space="preserve"> and other printing costs</w:t>
      </w:r>
    </w:p>
    <w:p w14:paraId="081C92EA" w14:textId="534D5CAD" w:rsidR="00B83C7C" w:rsidRPr="00612BF3" w:rsidRDefault="00071E6D" w:rsidP="00071E6D">
      <w:pPr>
        <w:pStyle w:val="ListParagraph"/>
        <w:numPr>
          <w:ilvl w:val="0"/>
          <w:numId w:val="1"/>
        </w:numPr>
        <w:rPr>
          <w:rFonts w:ascii="Arial" w:eastAsia="Times New Roman" w:hAnsi="Arial" w:cs="Arial"/>
        </w:rPr>
      </w:pPr>
      <w:r w:rsidRPr="00612BF3">
        <w:rPr>
          <w:rFonts w:ascii="Arial" w:eastAsia="Times New Roman" w:hAnsi="Arial" w:cs="Arial"/>
        </w:rPr>
        <w:lastRenderedPageBreak/>
        <w:t>Evening social event or</w:t>
      </w:r>
      <w:r w:rsidR="00B83C7C" w:rsidRPr="00612BF3">
        <w:rPr>
          <w:rFonts w:ascii="Arial" w:eastAsia="Times New Roman" w:hAnsi="Arial" w:cs="Arial"/>
        </w:rPr>
        <w:t xml:space="preserve"> awards banquet </w:t>
      </w:r>
    </w:p>
    <w:p w14:paraId="4B3CD943" w14:textId="77777777" w:rsidR="00204B29" w:rsidRDefault="00204B29" w:rsidP="00071E6D">
      <w:pPr>
        <w:rPr>
          <w:ins w:id="11" w:author="Erin Walker" w:date="2016-06-28T22:52:00Z"/>
          <w:rFonts w:ascii="Arial" w:eastAsia="Times New Roman" w:hAnsi="Arial" w:cs="Arial"/>
        </w:rPr>
        <w:sectPr w:rsidR="00204B29" w:rsidSect="00CF0E96">
          <w:type w:val="continuous"/>
          <w:pgSz w:w="12240" w:h="15840"/>
          <w:pgMar w:top="1440" w:right="1440" w:bottom="1440" w:left="1440" w:header="720" w:footer="720" w:gutter="0"/>
          <w:cols w:space="720"/>
          <w:docGrid w:linePitch="360"/>
        </w:sectPr>
      </w:pPr>
    </w:p>
    <w:p w14:paraId="415AFB43" w14:textId="77777777" w:rsidR="00204B29" w:rsidRDefault="00204B29">
      <w:pPr>
        <w:rPr>
          <w:ins w:id="12" w:author="Erin Walker" w:date="2016-06-28T22:50:00Z"/>
          <w:rFonts w:ascii="Arial" w:eastAsia="Times New Roman" w:hAnsi="Arial" w:cs="Arial"/>
          <w:b/>
        </w:rPr>
      </w:pPr>
    </w:p>
    <w:p w14:paraId="5A66132D" w14:textId="7748ABFA" w:rsidR="00071E6D" w:rsidRPr="00612BF3" w:rsidRDefault="00071E6D" w:rsidP="00071E6D">
      <w:pPr>
        <w:rPr>
          <w:rFonts w:ascii="Arial" w:eastAsia="Times New Roman" w:hAnsi="Arial" w:cs="Arial"/>
          <w:b/>
        </w:rPr>
      </w:pPr>
      <w:r w:rsidRPr="00612BF3">
        <w:rPr>
          <w:rFonts w:ascii="Arial" w:eastAsia="Times New Roman" w:hAnsi="Arial" w:cs="Arial"/>
          <w:b/>
        </w:rPr>
        <w:t xml:space="preserve">Why </w:t>
      </w:r>
      <w:r w:rsidR="009C6D82" w:rsidRPr="00612BF3">
        <w:rPr>
          <w:rFonts w:ascii="Arial" w:eastAsia="Times New Roman" w:hAnsi="Arial" w:cs="Arial"/>
          <w:b/>
        </w:rPr>
        <w:t>Sponsor</w:t>
      </w:r>
      <w:r w:rsidRPr="00612BF3">
        <w:rPr>
          <w:rFonts w:ascii="Arial" w:eastAsia="Times New Roman" w:hAnsi="Arial" w:cs="Arial"/>
          <w:b/>
        </w:rPr>
        <w:t>?</w:t>
      </w:r>
    </w:p>
    <w:p w14:paraId="18FA9D63" w14:textId="77777777" w:rsidR="00D12134" w:rsidRPr="00612BF3" w:rsidRDefault="00D12134" w:rsidP="00B6410C">
      <w:pPr>
        <w:rPr>
          <w:rFonts w:ascii="Arial" w:eastAsia="Times New Roman" w:hAnsi="Arial" w:cs="Arial"/>
        </w:rPr>
      </w:pPr>
    </w:p>
    <w:p w14:paraId="617491FD" w14:textId="39FA9FEA" w:rsidR="00B83C7C" w:rsidRPr="00612BF3" w:rsidRDefault="00B83C7C" w:rsidP="00B83C7C">
      <w:pPr>
        <w:rPr>
          <w:rFonts w:ascii="Arial" w:eastAsia="Times New Roman" w:hAnsi="Arial" w:cs="Arial"/>
          <w:color w:val="000000" w:themeColor="text1"/>
        </w:rPr>
      </w:pPr>
      <w:r w:rsidRPr="00612BF3">
        <w:rPr>
          <w:rFonts w:ascii="Arial" w:eastAsia="Times New Roman" w:hAnsi="Arial" w:cs="Arial"/>
          <w:color w:val="000000" w:themeColor="text1"/>
          <w:shd w:val="clear" w:color="auto" w:fill="FFFFFF"/>
        </w:rPr>
        <w:t xml:space="preserve">As travel to national and international conferences tends to be difficult for young professionals, this event represents a unique opportunity for young professionals in academia, industry, and government to present their work and identify opportunities for alignment and collaboration in a more local setting.  Partnering with AIAA on this event </w:t>
      </w:r>
      <w:r w:rsidR="003A08E0" w:rsidRPr="00612BF3">
        <w:rPr>
          <w:rFonts w:ascii="Arial" w:eastAsia="Times New Roman" w:hAnsi="Arial" w:cs="Arial"/>
          <w:color w:val="000000" w:themeColor="text1"/>
          <w:shd w:val="clear" w:color="auto" w:fill="FFFFFF"/>
        </w:rPr>
        <w:t>will demonstrate a</w:t>
      </w:r>
      <w:r w:rsidRPr="00612BF3">
        <w:rPr>
          <w:rFonts w:ascii="Arial" w:eastAsia="Times New Roman" w:hAnsi="Arial" w:cs="Arial"/>
          <w:color w:val="000000" w:themeColor="text1"/>
          <w:shd w:val="clear" w:color="auto" w:fill="FFFFFF"/>
        </w:rPr>
        <w:t xml:space="preserve"> commitment to developing the future aerospace workforce and bridging the gap between young professionals and senior leaders.</w:t>
      </w:r>
    </w:p>
    <w:p w14:paraId="50118B7F" w14:textId="77777777" w:rsidR="00B83C7C" w:rsidRDefault="00B83C7C" w:rsidP="00B6410C">
      <w:pPr>
        <w:rPr>
          <w:rFonts w:asciiTheme="majorHAnsi" w:eastAsia="Times New Roman" w:hAnsiTheme="majorHAnsi" w:cs="Times New Roman"/>
          <w:sz w:val="28"/>
          <w:szCs w:val="28"/>
        </w:rPr>
      </w:pPr>
    </w:p>
    <w:p w14:paraId="6A247644" w14:textId="5ED5A4DB" w:rsidR="00071E6D" w:rsidRPr="00071E6D" w:rsidRDefault="009C6D82" w:rsidP="00B6410C">
      <w:pPr>
        <w:rPr>
          <w:rFonts w:asciiTheme="majorHAnsi" w:eastAsia="Times New Roman" w:hAnsiTheme="majorHAnsi" w:cs="Times New Roman"/>
          <w:b/>
          <w:sz w:val="28"/>
          <w:szCs w:val="28"/>
        </w:rPr>
      </w:pPr>
      <w:r>
        <w:rPr>
          <w:rFonts w:asciiTheme="majorHAnsi" w:eastAsia="Times New Roman" w:hAnsiTheme="majorHAnsi" w:cs="Times New Roman"/>
          <w:b/>
          <w:sz w:val="28"/>
          <w:szCs w:val="28"/>
        </w:rPr>
        <w:t xml:space="preserve">Sponsorship </w:t>
      </w:r>
      <w:r w:rsidR="00071E6D">
        <w:rPr>
          <w:rFonts w:asciiTheme="majorHAnsi" w:eastAsia="Times New Roman" w:hAnsiTheme="majorHAnsi" w:cs="Times New Roman"/>
          <w:b/>
          <w:sz w:val="28"/>
          <w:szCs w:val="28"/>
        </w:rPr>
        <w:t>Levels</w:t>
      </w:r>
    </w:p>
    <w:p w14:paraId="13DA0E4F" w14:textId="77777777" w:rsidR="00071E6D" w:rsidRDefault="00071E6D" w:rsidP="00B6410C">
      <w:pPr>
        <w:rPr>
          <w:rFonts w:asciiTheme="majorHAnsi" w:eastAsia="Times New Roman" w:hAnsiTheme="majorHAnsi" w:cs="Times New Roman"/>
          <w:sz w:val="28"/>
          <w:szCs w:val="28"/>
        </w:rPr>
      </w:pPr>
    </w:p>
    <w:p w14:paraId="2F63ACFD" w14:textId="77777777" w:rsidR="003A08E0" w:rsidRPr="00612BF3" w:rsidRDefault="003A08E0" w:rsidP="003A08E0">
      <w:pPr>
        <w:ind w:right="-14"/>
        <w:rPr>
          <w:rFonts w:ascii="Arial" w:eastAsia="Arial" w:hAnsi="Arial" w:cs="Arial"/>
          <w:bCs/>
        </w:rPr>
      </w:pPr>
      <w:r w:rsidRPr="00612BF3">
        <w:rPr>
          <w:rFonts w:ascii="Arial" w:eastAsia="Arial" w:hAnsi="Arial" w:cs="Arial"/>
          <w:bCs/>
        </w:rPr>
        <w:t xml:space="preserve">The AIAA Greater Huntsville Section is offering corporate </w:t>
      </w:r>
      <w:r w:rsidR="009C6D82">
        <w:rPr>
          <w:rFonts w:ascii="Arial" w:eastAsia="Arial" w:hAnsi="Arial" w:cs="Arial"/>
          <w:bCs/>
        </w:rPr>
        <w:t>sponsorship</w:t>
      </w:r>
      <w:r w:rsidRPr="00612BF3">
        <w:rPr>
          <w:rFonts w:ascii="Arial" w:eastAsia="Arial" w:hAnsi="Arial" w:cs="Arial"/>
          <w:bCs/>
        </w:rPr>
        <w:t xml:space="preserve"> opportunities for the Young Professionals Symposium. Various </w:t>
      </w:r>
      <w:r w:rsidR="009C6D82">
        <w:rPr>
          <w:rFonts w:ascii="Arial" w:eastAsia="Arial" w:hAnsi="Arial" w:cs="Arial"/>
          <w:bCs/>
        </w:rPr>
        <w:t>sponsorship</w:t>
      </w:r>
      <w:r w:rsidRPr="00612BF3">
        <w:rPr>
          <w:rFonts w:ascii="Arial" w:eastAsia="Arial" w:hAnsi="Arial" w:cs="Arial"/>
          <w:bCs/>
        </w:rPr>
        <w:t xml:space="preserve"> levels are available, and donations are tax-deductible.</w:t>
      </w:r>
    </w:p>
    <w:p w14:paraId="23EA4483" w14:textId="77777777" w:rsidR="00B6410C" w:rsidRPr="00612BF3" w:rsidRDefault="00B6410C" w:rsidP="00B6410C">
      <w:pPr>
        <w:rPr>
          <w:rFonts w:ascii="Arial" w:eastAsia="Times New Roman" w:hAnsi="Arial" w:cs="Arial"/>
        </w:rPr>
      </w:pPr>
    </w:p>
    <w:p w14:paraId="6D531726" w14:textId="69F49794" w:rsidR="00B83C7C" w:rsidRPr="00612BF3" w:rsidRDefault="00DC013D" w:rsidP="00612BF3">
      <w:pPr>
        <w:rPr>
          <w:rFonts w:ascii="Arial" w:eastAsia="Times New Roman" w:hAnsi="Arial" w:cs="Arial"/>
          <w:b/>
        </w:rPr>
      </w:pPr>
      <w:r w:rsidRPr="00612BF3">
        <w:rPr>
          <w:rFonts w:ascii="Arial" w:eastAsia="Times New Roman" w:hAnsi="Arial" w:cs="Arial"/>
          <w:b/>
        </w:rPr>
        <w:t>Mercury</w:t>
      </w:r>
      <w:r w:rsidR="004F3C33" w:rsidRPr="00612BF3">
        <w:rPr>
          <w:rFonts w:ascii="Arial" w:eastAsia="Times New Roman" w:hAnsi="Arial" w:cs="Arial"/>
          <w:b/>
        </w:rPr>
        <w:t xml:space="preserve"> </w:t>
      </w:r>
      <w:r w:rsidR="003A08E0" w:rsidRPr="00612BF3">
        <w:rPr>
          <w:rFonts w:ascii="Arial" w:eastAsia="Times New Roman" w:hAnsi="Arial" w:cs="Arial"/>
          <w:b/>
        </w:rPr>
        <w:t>L</w:t>
      </w:r>
      <w:r w:rsidR="004F3C33" w:rsidRPr="00612BF3">
        <w:rPr>
          <w:rFonts w:ascii="Arial" w:eastAsia="Times New Roman" w:hAnsi="Arial" w:cs="Arial"/>
          <w:b/>
        </w:rPr>
        <w:t>evel</w:t>
      </w:r>
      <w:r w:rsidR="00AA33C6" w:rsidRPr="00612BF3">
        <w:rPr>
          <w:rFonts w:ascii="Arial" w:eastAsia="Times New Roman" w:hAnsi="Arial" w:cs="Arial"/>
          <w:b/>
        </w:rPr>
        <w:t xml:space="preserve"> </w:t>
      </w:r>
      <w:r w:rsidR="004F3C33" w:rsidRPr="00612BF3">
        <w:rPr>
          <w:rFonts w:ascii="Arial" w:eastAsia="Times New Roman" w:hAnsi="Arial" w:cs="Arial"/>
          <w:b/>
        </w:rPr>
        <w:t>$250</w:t>
      </w:r>
    </w:p>
    <w:p w14:paraId="27AC0A89" w14:textId="6767E620" w:rsidR="00B83C7C" w:rsidRPr="00612BF3" w:rsidRDefault="00B83C7C" w:rsidP="00DC013D">
      <w:pPr>
        <w:pStyle w:val="ListParagraph"/>
        <w:numPr>
          <w:ilvl w:val="0"/>
          <w:numId w:val="3"/>
        </w:numPr>
        <w:rPr>
          <w:rFonts w:ascii="Arial" w:eastAsia="Times New Roman" w:hAnsi="Arial" w:cs="Arial"/>
        </w:rPr>
      </w:pPr>
      <w:r w:rsidRPr="00612BF3">
        <w:rPr>
          <w:rFonts w:ascii="Arial" w:eastAsia="Times New Roman" w:hAnsi="Arial" w:cs="Arial"/>
        </w:rPr>
        <w:t>Acknowledge</w:t>
      </w:r>
      <w:r w:rsidR="003A08E0" w:rsidRPr="00612BF3">
        <w:rPr>
          <w:rFonts w:ascii="Arial" w:eastAsia="Times New Roman" w:hAnsi="Arial" w:cs="Arial"/>
        </w:rPr>
        <w:t>ment</w:t>
      </w:r>
      <w:r w:rsidRPr="00612BF3">
        <w:rPr>
          <w:rFonts w:ascii="Arial" w:eastAsia="Times New Roman" w:hAnsi="Arial" w:cs="Arial"/>
        </w:rPr>
        <w:t xml:space="preserve"> in printed program</w:t>
      </w:r>
      <w:r w:rsidR="00B67304" w:rsidRPr="00612BF3">
        <w:rPr>
          <w:rFonts w:ascii="Arial" w:eastAsia="Times New Roman" w:hAnsi="Arial" w:cs="Arial"/>
        </w:rPr>
        <w:t xml:space="preserve"> and on website</w:t>
      </w:r>
    </w:p>
    <w:p w14:paraId="0E1CFBD2" w14:textId="77777777" w:rsidR="00DC013D" w:rsidRPr="00612BF3" w:rsidRDefault="00B83C7C" w:rsidP="00B6410C">
      <w:pPr>
        <w:pStyle w:val="ListParagraph"/>
        <w:numPr>
          <w:ilvl w:val="0"/>
          <w:numId w:val="3"/>
        </w:numPr>
        <w:rPr>
          <w:rFonts w:ascii="Arial" w:eastAsia="Times New Roman" w:hAnsi="Arial" w:cs="Arial"/>
        </w:rPr>
      </w:pPr>
      <w:r w:rsidRPr="00612BF3">
        <w:rPr>
          <w:rFonts w:ascii="Arial" w:eastAsia="Times New Roman" w:hAnsi="Arial" w:cs="Arial"/>
        </w:rPr>
        <w:t>Logo shown on screen before/after all presentations</w:t>
      </w:r>
    </w:p>
    <w:p w14:paraId="08F556CC" w14:textId="77777777" w:rsidR="00DC013D" w:rsidRPr="00612BF3" w:rsidRDefault="00DC013D" w:rsidP="00B6410C">
      <w:pPr>
        <w:rPr>
          <w:rFonts w:ascii="Arial" w:eastAsia="Times New Roman" w:hAnsi="Arial" w:cs="Arial"/>
        </w:rPr>
      </w:pPr>
    </w:p>
    <w:p w14:paraId="470F89BB" w14:textId="17F43FE8" w:rsidR="00B83C7C" w:rsidRPr="00612BF3" w:rsidRDefault="00DC013D" w:rsidP="00612BF3">
      <w:pPr>
        <w:rPr>
          <w:rFonts w:ascii="Arial" w:eastAsia="Times New Roman" w:hAnsi="Arial" w:cs="Arial"/>
          <w:b/>
        </w:rPr>
      </w:pPr>
      <w:r w:rsidRPr="00612BF3">
        <w:rPr>
          <w:rFonts w:ascii="Arial" w:eastAsia="Times New Roman" w:hAnsi="Arial" w:cs="Arial"/>
          <w:b/>
        </w:rPr>
        <w:t>Gemini</w:t>
      </w:r>
      <w:r w:rsidR="004F3C33" w:rsidRPr="00612BF3">
        <w:rPr>
          <w:rFonts w:ascii="Arial" w:eastAsia="Times New Roman" w:hAnsi="Arial" w:cs="Arial"/>
          <w:b/>
        </w:rPr>
        <w:t xml:space="preserve"> </w:t>
      </w:r>
      <w:r w:rsidR="003A08E0" w:rsidRPr="00612BF3">
        <w:rPr>
          <w:rFonts w:ascii="Arial" w:eastAsia="Times New Roman" w:hAnsi="Arial" w:cs="Arial"/>
          <w:b/>
        </w:rPr>
        <w:t>L</w:t>
      </w:r>
      <w:r w:rsidR="004F3C33" w:rsidRPr="00612BF3">
        <w:rPr>
          <w:rFonts w:ascii="Arial" w:eastAsia="Times New Roman" w:hAnsi="Arial" w:cs="Arial"/>
          <w:b/>
        </w:rPr>
        <w:t>evel $500</w:t>
      </w:r>
    </w:p>
    <w:p w14:paraId="3A23988F" w14:textId="77777777" w:rsidR="00B83C7C" w:rsidRPr="00612BF3" w:rsidRDefault="004F3C33" w:rsidP="00DC013D">
      <w:pPr>
        <w:pStyle w:val="ListParagraph"/>
        <w:numPr>
          <w:ilvl w:val="0"/>
          <w:numId w:val="4"/>
        </w:numPr>
        <w:rPr>
          <w:rFonts w:ascii="Arial" w:eastAsia="Times New Roman" w:hAnsi="Arial" w:cs="Arial"/>
        </w:rPr>
      </w:pPr>
      <w:r w:rsidRPr="00612BF3">
        <w:rPr>
          <w:rFonts w:ascii="Arial" w:eastAsia="Times New Roman" w:hAnsi="Arial" w:cs="Arial"/>
        </w:rPr>
        <w:t>Logo on all symposium advertisements and communications (banners, fliers, printed program</w:t>
      </w:r>
      <w:r w:rsidR="00B67304" w:rsidRPr="00612BF3">
        <w:rPr>
          <w:rFonts w:ascii="Arial" w:eastAsia="Times New Roman" w:hAnsi="Arial" w:cs="Arial"/>
        </w:rPr>
        <w:t>, website</w:t>
      </w:r>
      <w:r w:rsidRPr="00612BF3">
        <w:rPr>
          <w:rFonts w:ascii="Arial" w:eastAsia="Times New Roman" w:hAnsi="Arial" w:cs="Arial"/>
        </w:rPr>
        <w:t>)</w:t>
      </w:r>
    </w:p>
    <w:p w14:paraId="02A086B0" w14:textId="77777777" w:rsidR="004F3C33" w:rsidRPr="00612BF3" w:rsidRDefault="004F3C33" w:rsidP="00DC013D">
      <w:pPr>
        <w:pStyle w:val="ListParagraph"/>
        <w:numPr>
          <w:ilvl w:val="0"/>
          <w:numId w:val="4"/>
        </w:numPr>
        <w:rPr>
          <w:rFonts w:ascii="Arial" w:eastAsia="Times New Roman" w:hAnsi="Arial" w:cs="Arial"/>
        </w:rPr>
      </w:pPr>
      <w:r w:rsidRPr="00612BF3">
        <w:rPr>
          <w:rFonts w:ascii="Arial" w:eastAsia="Times New Roman" w:hAnsi="Arial" w:cs="Arial"/>
        </w:rPr>
        <w:t>Logo shown on screen before/after all presentations</w:t>
      </w:r>
    </w:p>
    <w:p w14:paraId="635BAE28" w14:textId="29017A29" w:rsidR="004F3C33" w:rsidRPr="00612BF3" w:rsidRDefault="004F3C33" w:rsidP="00DC013D">
      <w:pPr>
        <w:pStyle w:val="ListParagraph"/>
        <w:numPr>
          <w:ilvl w:val="0"/>
          <w:numId w:val="4"/>
        </w:numPr>
        <w:rPr>
          <w:rFonts w:ascii="Arial" w:eastAsia="Times New Roman" w:hAnsi="Arial" w:cs="Arial"/>
        </w:rPr>
      </w:pPr>
      <w:r w:rsidRPr="00612BF3">
        <w:rPr>
          <w:rFonts w:ascii="Arial" w:eastAsia="Times New Roman" w:hAnsi="Arial" w:cs="Arial"/>
        </w:rPr>
        <w:t xml:space="preserve">Logo placement on </w:t>
      </w:r>
      <w:r w:rsidR="009C6D82" w:rsidRPr="00612BF3">
        <w:rPr>
          <w:rFonts w:ascii="Arial" w:eastAsia="Times New Roman" w:hAnsi="Arial" w:cs="Arial"/>
        </w:rPr>
        <w:t xml:space="preserve">all </w:t>
      </w:r>
      <w:r w:rsidR="002556FC" w:rsidRPr="00612BF3">
        <w:rPr>
          <w:rFonts w:ascii="Arial" w:eastAsia="Times New Roman" w:hAnsi="Arial" w:cs="Arial"/>
        </w:rPr>
        <w:t xml:space="preserve">symposium </w:t>
      </w:r>
      <w:r w:rsidR="009C6D82" w:rsidRPr="00612BF3">
        <w:rPr>
          <w:rFonts w:ascii="Arial" w:eastAsia="Times New Roman" w:hAnsi="Arial" w:cs="Arial"/>
        </w:rPr>
        <w:t>collateral</w:t>
      </w:r>
    </w:p>
    <w:p w14:paraId="4F35126B" w14:textId="77777777" w:rsidR="004F3C33" w:rsidRPr="00612BF3" w:rsidRDefault="004F3C33" w:rsidP="00B6410C">
      <w:pPr>
        <w:rPr>
          <w:rFonts w:ascii="Arial" w:eastAsia="Times New Roman" w:hAnsi="Arial" w:cs="Arial"/>
        </w:rPr>
      </w:pPr>
    </w:p>
    <w:p w14:paraId="42107434" w14:textId="38B83696" w:rsidR="004F3C33" w:rsidRPr="00612BF3" w:rsidRDefault="004F3C33" w:rsidP="00612BF3">
      <w:pPr>
        <w:rPr>
          <w:rFonts w:ascii="Arial" w:eastAsia="Times New Roman" w:hAnsi="Arial" w:cs="Arial"/>
          <w:b/>
        </w:rPr>
      </w:pPr>
      <w:r w:rsidRPr="00612BF3">
        <w:rPr>
          <w:rFonts w:ascii="Arial" w:eastAsia="Times New Roman" w:hAnsi="Arial" w:cs="Arial"/>
          <w:b/>
        </w:rPr>
        <w:t xml:space="preserve">Apollo </w:t>
      </w:r>
      <w:r w:rsidR="003A08E0" w:rsidRPr="00612BF3">
        <w:rPr>
          <w:rFonts w:ascii="Arial" w:eastAsia="Times New Roman" w:hAnsi="Arial" w:cs="Arial"/>
          <w:b/>
        </w:rPr>
        <w:t>L</w:t>
      </w:r>
      <w:r w:rsidRPr="00612BF3">
        <w:rPr>
          <w:rFonts w:ascii="Arial" w:eastAsia="Times New Roman" w:hAnsi="Arial" w:cs="Arial"/>
          <w:b/>
        </w:rPr>
        <w:t>evel $750</w:t>
      </w:r>
    </w:p>
    <w:p w14:paraId="0C46C6DC" w14:textId="77777777" w:rsidR="004F3C33" w:rsidRPr="00612BF3" w:rsidRDefault="004F3C33" w:rsidP="00DC013D">
      <w:pPr>
        <w:pStyle w:val="ListParagraph"/>
        <w:numPr>
          <w:ilvl w:val="0"/>
          <w:numId w:val="5"/>
        </w:numPr>
        <w:rPr>
          <w:rFonts w:ascii="Arial" w:eastAsia="Times New Roman" w:hAnsi="Arial" w:cs="Arial"/>
        </w:rPr>
      </w:pPr>
      <w:r w:rsidRPr="00612BF3">
        <w:rPr>
          <w:rFonts w:ascii="Arial" w:eastAsia="Times New Roman" w:hAnsi="Arial" w:cs="Arial"/>
        </w:rPr>
        <w:t>Logo on all symposium advertisements and communications (banners, fliers, printed program)</w:t>
      </w:r>
    </w:p>
    <w:p w14:paraId="1247A2D7" w14:textId="77777777" w:rsidR="004F3C33" w:rsidRPr="00612BF3" w:rsidRDefault="004F3C33" w:rsidP="00DC013D">
      <w:pPr>
        <w:pStyle w:val="ListParagraph"/>
        <w:numPr>
          <w:ilvl w:val="0"/>
          <w:numId w:val="5"/>
        </w:numPr>
        <w:rPr>
          <w:rFonts w:ascii="Arial" w:eastAsia="Times New Roman" w:hAnsi="Arial" w:cs="Arial"/>
        </w:rPr>
      </w:pPr>
      <w:r w:rsidRPr="00612BF3">
        <w:rPr>
          <w:rFonts w:ascii="Arial" w:eastAsia="Times New Roman" w:hAnsi="Arial" w:cs="Arial"/>
        </w:rPr>
        <w:t>Logo shown on screen before/after all presentations</w:t>
      </w:r>
    </w:p>
    <w:p w14:paraId="613EDF6E" w14:textId="046C60A5" w:rsidR="004F3C33" w:rsidRPr="00612BF3" w:rsidRDefault="004F3C33" w:rsidP="00DC013D">
      <w:pPr>
        <w:pStyle w:val="ListParagraph"/>
        <w:numPr>
          <w:ilvl w:val="0"/>
          <w:numId w:val="5"/>
        </w:numPr>
        <w:rPr>
          <w:rFonts w:ascii="Arial" w:eastAsia="Times New Roman" w:hAnsi="Arial" w:cs="Arial"/>
        </w:rPr>
      </w:pPr>
      <w:r w:rsidRPr="00612BF3">
        <w:rPr>
          <w:rFonts w:ascii="Arial" w:eastAsia="Times New Roman" w:hAnsi="Arial" w:cs="Arial"/>
        </w:rPr>
        <w:t xml:space="preserve">Logo placement on </w:t>
      </w:r>
      <w:r w:rsidR="002556FC" w:rsidRPr="00612BF3">
        <w:rPr>
          <w:rFonts w:ascii="Arial" w:eastAsia="Times New Roman" w:hAnsi="Arial" w:cs="Arial"/>
        </w:rPr>
        <w:t xml:space="preserve">symposium </w:t>
      </w:r>
      <w:r w:rsidR="009C6D82" w:rsidRPr="00612BF3">
        <w:rPr>
          <w:rFonts w:ascii="Arial" w:eastAsia="Times New Roman" w:hAnsi="Arial" w:cs="Arial"/>
        </w:rPr>
        <w:t>collateral</w:t>
      </w:r>
    </w:p>
    <w:p w14:paraId="440E6A2F" w14:textId="1747DD4F" w:rsidR="004F3C33" w:rsidRDefault="004F3C33" w:rsidP="00DC013D">
      <w:pPr>
        <w:pStyle w:val="ListParagraph"/>
        <w:numPr>
          <w:ilvl w:val="0"/>
          <w:numId w:val="5"/>
        </w:numPr>
        <w:rPr>
          <w:rFonts w:ascii="Arial" w:eastAsia="Times New Roman" w:hAnsi="Arial" w:cs="Arial"/>
        </w:rPr>
      </w:pPr>
      <w:r w:rsidRPr="00612BF3">
        <w:rPr>
          <w:rFonts w:ascii="Arial" w:eastAsia="Times New Roman" w:hAnsi="Arial" w:cs="Arial"/>
        </w:rPr>
        <w:t xml:space="preserve">Promotional table in foyer </w:t>
      </w:r>
      <w:bookmarkStart w:id="13" w:name="_GoBack"/>
      <w:bookmarkEnd w:id="13"/>
    </w:p>
    <w:p w14:paraId="0D96868A" w14:textId="77777777" w:rsidR="00612BF3" w:rsidRDefault="00612BF3" w:rsidP="00612BF3">
      <w:pPr>
        <w:rPr>
          <w:rFonts w:ascii="Arial" w:eastAsia="Times New Roman" w:hAnsi="Arial" w:cs="Arial"/>
          <w:b/>
        </w:rPr>
      </w:pPr>
    </w:p>
    <w:p w14:paraId="03E78963" w14:textId="433BAD06" w:rsidR="00612BF3" w:rsidRDefault="00612BF3" w:rsidP="00612BF3">
      <w:pPr>
        <w:rPr>
          <w:rFonts w:ascii="Arial" w:eastAsia="Times New Roman" w:hAnsi="Arial" w:cs="Arial"/>
          <w:b/>
        </w:rPr>
      </w:pPr>
      <w:r>
        <w:rPr>
          <w:rFonts w:ascii="Arial" w:eastAsia="Times New Roman" w:hAnsi="Arial" w:cs="Arial"/>
          <w:b/>
        </w:rPr>
        <w:t>Enterprise Level $1000</w:t>
      </w:r>
    </w:p>
    <w:p w14:paraId="34DB9C1D" w14:textId="77777777" w:rsidR="00D87F19" w:rsidRPr="00C61D72" w:rsidRDefault="00D87F19" w:rsidP="00D87F19">
      <w:pPr>
        <w:pStyle w:val="ListParagraph"/>
        <w:numPr>
          <w:ilvl w:val="0"/>
          <w:numId w:val="5"/>
        </w:numPr>
        <w:rPr>
          <w:rFonts w:ascii="Arial" w:eastAsia="Times New Roman" w:hAnsi="Arial" w:cs="Arial"/>
        </w:rPr>
      </w:pPr>
      <w:r w:rsidRPr="00C61D72">
        <w:rPr>
          <w:rFonts w:ascii="Arial" w:eastAsia="Times New Roman" w:hAnsi="Arial" w:cs="Arial"/>
        </w:rPr>
        <w:t>Logo on all symposium advertisements and communications (banners, fliers, printed program)</w:t>
      </w:r>
    </w:p>
    <w:p w14:paraId="6800C51F" w14:textId="77777777" w:rsidR="00D87F19" w:rsidRDefault="00D87F19" w:rsidP="00D87F19">
      <w:pPr>
        <w:pStyle w:val="ListParagraph"/>
        <w:numPr>
          <w:ilvl w:val="0"/>
          <w:numId w:val="5"/>
        </w:numPr>
        <w:rPr>
          <w:rFonts w:ascii="Arial" w:eastAsia="Times New Roman" w:hAnsi="Arial" w:cs="Arial"/>
        </w:rPr>
      </w:pPr>
      <w:r w:rsidRPr="00C61D72">
        <w:rPr>
          <w:rFonts w:ascii="Arial" w:eastAsia="Times New Roman" w:hAnsi="Arial" w:cs="Arial"/>
        </w:rPr>
        <w:t>Logo shown on screen before/after all presentations</w:t>
      </w:r>
    </w:p>
    <w:p w14:paraId="00972622" w14:textId="77777777" w:rsidR="00D87F19" w:rsidRPr="00C61D72" w:rsidRDefault="00D87F19" w:rsidP="00D87F19">
      <w:pPr>
        <w:pStyle w:val="ListParagraph"/>
        <w:numPr>
          <w:ilvl w:val="0"/>
          <w:numId w:val="5"/>
        </w:numPr>
        <w:rPr>
          <w:rFonts w:ascii="Arial" w:eastAsia="Times New Roman" w:hAnsi="Arial" w:cs="Arial"/>
        </w:rPr>
      </w:pPr>
      <w:r w:rsidRPr="00C61D72">
        <w:rPr>
          <w:rFonts w:ascii="Arial" w:eastAsia="Times New Roman" w:hAnsi="Arial" w:cs="Arial"/>
        </w:rPr>
        <w:t>Logo placement on symposium collateral</w:t>
      </w:r>
    </w:p>
    <w:p w14:paraId="419EA118" w14:textId="77777777" w:rsidR="00D87F19" w:rsidRDefault="00D87F19" w:rsidP="00D87F19">
      <w:pPr>
        <w:pStyle w:val="ListParagraph"/>
        <w:numPr>
          <w:ilvl w:val="0"/>
          <w:numId w:val="5"/>
        </w:numPr>
        <w:rPr>
          <w:rFonts w:ascii="Arial" w:eastAsia="Times New Roman" w:hAnsi="Arial" w:cs="Arial"/>
        </w:rPr>
      </w:pPr>
      <w:r w:rsidRPr="00C61D72">
        <w:rPr>
          <w:rFonts w:ascii="Arial" w:eastAsia="Times New Roman" w:hAnsi="Arial" w:cs="Arial"/>
        </w:rPr>
        <w:t>Promotional table in foyer and at evening social event</w:t>
      </w:r>
    </w:p>
    <w:p w14:paraId="7D96FF24" w14:textId="77777777" w:rsidR="00D87F19" w:rsidRDefault="00D87F19" w:rsidP="00D87F19">
      <w:pPr>
        <w:pStyle w:val="ListParagraph"/>
        <w:numPr>
          <w:ilvl w:val="0"/>
          <w:numId w:val="5"/>
        </w:numPr>
        <w:rPr>
          <w:rFonts w:ascii="Arial" w:eastAsia="Times New Roman" w:hAnsi="Arial" w:cs="Arial"/>
        </w:rPr>
      </w:pPr>
      <w:r>
        <w:rPr>
          <w:rFonts w:ascii="Arial" w:eastAsia="Times New Roman" w:hAnsi="Arial" w:cs="Arial"/>
        </w:rPr>
        <w:t>Official sponsor of evening social event</w:t>
      </w:r>
    </w:p>
    <w:p w14:paraId="24C70330" w14:textId="77777777" w:rsidR="00D87F19" w:rsidRPr="00C61D72" w:rsidRDefault="00D87F19" w:rsidP="00D87F19">
      <w:pPr>
        <w:pStyle w:val="ListParagraph"/>
        <w:numPr>
          <w:ilvl w:val="0"/>
          <w:numId w:val="5"/>
        </w:numPr>
        <w:rPr>
          <w:rFonts w:ascii="Arial" w:eastAsia="Times New Roman" w:hAnsi="Arial" w:cs="Arial"/>
        </w:rPr>
      </w:pPr>
      <w:r>
        <w:rPr>
          <w:rFonts w:ascii="Arial" w:eastAsia="Times New Roman" w:hAnsi="Arial" w:cs="Arial"/>
        </w:rPr>
        <w:t>Logo on awards</w:t>
      </w:r>
    </w:p>
    <w:p w14:paraId="780C6423" w14:textId="77777777" w:rsidR="004F3C33" w:rsidRDefault="004F3C33" w:rsidP="00B6410C">
      <w:pPr>
        <w:rPr>
          <w:rFonts w:ascii="Arial" w:eastAsia="Times New Roman" w:hAnsi="Arial" w:cs="Arial"/>
        </w:rPr>
      </w:pPr>
    </w:p>
    <w:p w14:paraId="01D20CB4" w14:textId="77777777" w:rsidR="00D87F19" w:rsidRDefault="00D87F19" w:rsidP="00B6410C">
      <w:pPr>
        <w:rPr>
          <w:rFonts w:ascii="Arial" w:eastAsia="Times New Roman" w:hAnsi="Arial" w:cs="Arial"/>
        </w:rPr>
      </w:pPr>
    </w:p>
    <w:p w14:paraId="723DF4B5" w14:textId="77777777" w:rsidR="00D87F19" w:rsidRDefault="00D87F19" w:rsidP="00B6410C">
      <w:pPr>
        <w:rPr>
          <w:rFonts w:ascii="Arial" w:eastAsia="Times New Roman" w:hAnsi="Arial" w:cs="Arial"/>
        </w:rPr>
      </w:pPr>
    </w:p>
    <w:p w14:paraId="4DE1C11C" w14:textId="77777777" w:rsidR="00D87F19" w:rsidRDefault="00D87F19" w:rsidP="00B6410C">
      <w:pPr>
        <w:rPr>
          <w:rFonts w:ascii="Arial" w:eastAsia="Times New Roman" w:hAnsi="Arial" w:cs="Arial"/>
        </w:rPr>
      </w:pPr>
    </w:p>
    <w:p w14:paraId="68BA3B97" w14:textId="77777777" w:rsidR="00D87F19" w:rsidRPr="00612BF3" w:rsidRDefault="00D87F19" w:rsidP="00B6410C">
      <w:pPr>
        <w:rPr>
          <w:rFonts w:ascii="Arial" w:eastAsia="Times New Roman" w:hAnsi="Arial" w:cs="Arial"/>
        </w:rPr>
      </w:pPr>
    </w:p>
    <w:p w14:paraId="0E6A9578" w14:textId="77777777" w:rsidR="004F3C33" w:rsidRPr="00612BF3" w:rsidRDefault="004F3C33" w:rsidP="004F3C33">
      <w:pPr>
        <w:rPr>
          <w:rFonts w:ascii="Arial" w:eastAsia="Times New Roman" w:hAnsi="Arial" w:cs="Arial"/>
        </w:rPr>
      </w:pPr>
      <w:r w:rsidRPr="00612BF3">
        <w:rPr>
          <w:rFonts w:ascii="Arial" w:eastAsia="Times New Roman" w:hAnsi="Arial" w:cs="Arial"/>
        </w:rPr>
        <w:t>In addition to cash sponsorships, companies and organizations can also participate through in-kind donations. These opportunities could in</w:t>
      </w:r>
      <w:r w:rsidR="00DC013D" w:rsidRPr="00612BF3">
        <w:rPr>
          <w:rFonts w:ascii="Arial" w:eastAsia="Times New Roman" w:hAnsi="Arial" w:cs="Arial"/>
        </w:rPr>
        <w:t xml:space="preserve">clude, but are not limited to: </w:t>
      </w:r>
      <w:r w:rsidRPr="00612BF3">
        <w:rPr>
          <w:rFonts w:ascii="Arial" w:eastAsia="Times New Roman" w:hAnsi="Arial" w:cs="Arial"/>
        </w:rPr>
        <w:t xml:space="preserve">providing a venue for a social event, catering, media support, </w:t>
      </w:r>
      <w:r w:rsidR="00DC013D" w:rsidRPr="00612BF3">
        <w:rPr>
          <w:rFonts w:ascii="Arial" w:eastAsia="Times New Roman" w:hAnsi="Arial" w:cs="Arial"/>
        </w:rPr>
        <w:t>or printing</w:t>
      </w:r>
      <w:r w:rsidRPr="00612BF3">
        <w:rPr>
          <w:rFonts w:ascii="Arial" w:eastAsia="Times New Roman" w:hAnsi="Arial" w:cs="Arial"/>
        </w:rPr>
        <w:t>. We will customize benefits packages based on the relative value of the in-kind gift.</w:t>
      </w:r>
    </w:p>
    <w:p w14:paraId="29F4CEB9" w14:textId="77777777" w:rsidR="004F3C33" w:rsidRDefault="004F3C33" w:rsidP="004F3C33">
      <w:pPr>
        <w:rPr>
          <w:rFonts w:asciiTheme="majorHAnsi" w:eastAsia="Times New Roman" w:hAnsiTheme="majorHAnsi" w:cs="Times New Roman"/>
          <w:sz w:val="28"/>
          <w:szCs w:val="28"/>
        </w:rPr>
      </w:pPr>
    </w:p>
    <w:p w14:paraId="26129F96" w14:textId="4B8D09B0" w:rsidR="00D87F19" w:rsidRDefault="004F3C33">
      <w:pPr>
        <w:rPr>
          <w:rFonts w:ascii="Arial" w:eastAsia="Times New Roman" w:hAnsi="Arial" w:cs="Arial"/>
        </w:rPr>
      </w:pPr>
      <w:r w:rsidRPr="00612BF3">
        <w:rPr>
          <w:rFonts w:ascii="Arial" w:eastAsia="Times New Roman" w:hAnsi="Arial" w:cs="Arial"/>
        </w:rPr>
        <w:t xml:space="preserve">To partner in this event through sponsorship, please complete the attached </w:t>
      </w:r>
      <w:r w:rsidR="009C6D82">
        <w:rPr>
          <w:rFonts w:ascii="Arial" w:eastAsia="Times New Roman" w:hAnsi="Arial" w:cs="Arial"/>
        </w:rPr>
        <w:t>form</w:t>
      </w:r>
      <w:r w:rsidR="00CF0E96">
        <w:rPr>
          <w:rFonts w:ascii="Arial" w:eastAsia="Times New Roman" w:hAnsi="Arial" w:cs="Arial"/>
        </w:rPr>
        <w:t xml:space="preserve"> by </w:t>
      </w:r>
      <w:r w:rsidR="00D87F19">
        <w:rPr>
          <w:rFonts w:ascii="Arial" w:eastAsia="Times New Roman" w:hAnsi="Arial" w:cs="Arial"/>
          <w:highlight w:val="yellow"/>
        </w:rPr>
        <w:t>Monday, September 12</w:t>
      </w:r>
      <w:r w:rsidR="00D87F19" w:rsidRPr="00D87F19">
        <w:rPr>
          <w:rFonts w:ascii="Arial" w:eastAsia="Times New Roman" w:hAnsi="Arial" w:cs="Arial"/>
          <w:highlight w:val="yellow"/>
          <w:vertAlign w:val="superscript"/>
        </w:rPr>
        <w:t>th</w:t>
      </w:r>
      <w:r w:rsidRPr="00612BF3">
        <w:rPr>
          <w:rFonts w:ascii="Arial" w:eastAsia="Times New Roman" w:hAnsi="Arial" w:cs="Arial"/>
          <w:highlight w:val="yellow"/>
        </w:rPr>
        <w:t>.</w:t>
      </w:r>
      <w:r w:rsidR="00B67304" w:rsidRPr="00612BF3">
        <w:rPr>
          <w:rFonts w:ascii="Arial" w:eastAsia="Times New Roman" w:hAnsi="Arial" w:cs="Arial"/>
          <w:highlight w:val="yellow"/>
        </w:rPr>
        <w:t xml:space="preserve"> </w:t>
      </w:r>
      <w:r w:rsidR="00D87F19">
        <w:rPr>
          <w:rFonts w:ascii="Arial" w:eastAsia="Times New Roman" w:hAnsi="Arial" w:cs="Arial"/>
        </w:rPr>
        <w:t xml:space="preserve"> </w:t>
      </w:r>
      <w:r w:rsidR="00CF0E96" w:rsidRPr="00D87F19">
        <w:rPr>
          <w:rFonts w:ascii="Arial" w:eastAsia="Times New Roman" w:hAnsi="Arial" w:cs="Arial"/>
        </w:rPr>
        <w:t xml:space="preserve">For </w:t>
      </w:r>
      <w:r w:rsidR="00612BF3" w:rsidRPr="00D87F19">
        <w:rPr>
          <w:rFonts w:ascii="Arial" w:eastAsia="Times New Roman" w:hAnsi="Arial" w:cs="Arial"/>
        </w:rPr>
        <w:t>questions, please contact Tracie Prater</w:t>
      </w:r>
      <w:r w:rsidR="00CF0E96" w:rsidRPr="00D87F19">
        <w:rPr>
          <w:rFonts w:ascii="Arial" w:eastAsia="Times New Roman" w:hAnsi="Arial" w:cs="Arial"/>
        </w:rPr>
        <w:t xml:space="preserve"> at</w:t>
      </w:r>
      <w:r w:rsidR="00CF0E96">
        <w:rPr>
          <w:rFonts w:ascii="Arial" w:eastAsia="Times New Roman" w:hAnsi="Arial" w:cs="Arial"/>
        </w:rPr>
        <w:t xml:space="preserve"> </w:t>
      </w:r>
      <w:hyperlink r:id="rId11" w:history="1">
        <w:r w:rsidR="00BB7DBD" w:rsidRPr="00612BF3">
          <w:rPr>
            <w:rStyle w:val="Hyperlink"/>
            <w:rFonts w:ascii="Arial" w:eastAsia="Times New Roman" w:hAnsi="Arial" w:cs="Arial"/>
          </w:rPr>
          <w:t>chair@aiaayps-hsv.com</w:t>
        </w:r>
      </w:hyperlink>
      <w:r w:rsidR="00CF0E96">
        <w:rPr>
          <w:rStyle w:val="Hyperlink"/>
          <w:rFonts w:ascii="Arial" w:eastAsia="Times New Roman" w:hAnsi="Arial" w:cs="Arial"/>
        </w:rPr>
        <w:t>.</w:t>
      </w:r>
      <w:r w:rsidR="00D87F19">
        <w:rPr>
          <w:rFonts w:ascii="Arial" w:eastAsia="Times New Roman" w:hAnsi="Arial" w:cs="Arial"/>
        </w:rPr>
        <w:t xml:space="preserve">  Thank you for your continued support of AIAA and young professionals.</w:t>
      </w:r>
    </w:p>
    <w:p w14:paraId="2E4AA789" w14:textId="77777777" w:rsidR="00CF0E96" w:rsidRDefault="00CF0E96" w:rsidP="00612BF3">
      <w:pPr>
        <w:jc w:val="center"/>
        <w:rPr>
          <w:rFonts w:ascii="Arial" w:eastAsia="Times New Roman" w:hAnsi="Arial" w:cs="Arial"/>
          <w:b/>
          <w:sz w:val="32"/>
          <w:szCs w:val="28"/>
        </w:rPr>
      </w:pPr>
    </w:p>
    <w:p w14:paraId="7CB98C1C" w14:textId="77777777" w:rsidR="00D87F19" w:rsidRDefault="00D87F19" w:rsidP="00612BF3">
      <w:pPr>
        <w:jc w:val="center"/>
        <w:rPr>
          <w:rFonts w:ascii="Arial" w:eastAsia="Times New Roman" w:hAnsi="Arial" w:cs="Arial"/>
          <w:b/>
          <w:sz w:val="32"/>
          <w:szCs w:val="28"/>
        </w:rPr>
      </w:pPr>
    </w:p>
    <w:p w14:paraId="754112F1" w14:textId="77777777" w:rsidR="00D87F19" w:rsidRDefault="00D87F19" w:rsidP="00612BF3">
      <w:pPr>
        <w:jc w:val="center"/>
        <w:rPr>
          <w:rFonts w:ascii="Arial" w:eastAsia="Times New Roman" w:hAnsi="Arial" w:cs="Arial"/>
          <w:b/>
          <w:sz w:val="32"/>
          <w:szCs w:val="28"/>
        </w:rPr>
      </w:pPr>
    </w:p>
    <w:p w14:paraId="5C80A2A8" w14:textId="77777777" w:rsidR="00D87F19" w:rsidRDefault="00D87F19" w:rsidP="00612BF3">
      <w:pPr>
        <w:jc w:val="center"/>
        <w:rPr>
          <w:rFonts w:ascii="Arial" w:eastAsia="Times New Roman" w:hAnsi="Arial" w:cs="Arial"/>
          <w:b/>
          <w:sz w:val="32"/>
          <w:szCs w:val="28"/>
        </w:rPr>
      </w:pPr>
    </w:p>
    <w:p w14:paraId="4DECF1A7" w14:textId="77777777" w:rsidR="00D87F19" w:rsidRDefault="00D87F19" w:rsidP="00612BF3">
      <w:pPr>
        <w:jc w:val="center"/>
        <w:rPr>
          <w:rFonts w:ascii="Arial" w:eastAsia="Times New Roman" w:hAnsi="Arial" w:cs="Arial"/>
          <w:b/>
          <w:sz w:val="32"/>
          <w:szCs w:val="28"/>
        </w:rPr>
      </w:pPr>
    </w:p>
    <w:p w14:paraId="15FF7FB8" w14:textId="77777777" w:rsidR="00D87F19" w:rsidRDefault="00D87F19" w:rsidP="00612BF3">
      <w:pPr>
        <w:jc w:val="center"/>
        <w:rPr>
          <w:rFonts w:ascii="Arial" w:eastAsia="Times New Roman" w:hAnsi="Arial" w:cs="Arial"/>
          <w:b/>
          <w:sz w:val="32"/>
          <w:szCs w:val="28"/>
        </w:rPr>
      </w:pPr>
    </w:p>
    <w:p w14:paraId="05D3667A" w14:textId="77777777" w:rsidR="00D87F19" w:rsidRDefault="00D87F19" w:rsidP="00612BF3">
      <w:pPr>
        <w:jc w:val="center"/>
        <w:rPr>
          <w:rFonts w:ascii="Arial" w:eastAsia="Times New Roman" w:hAnsi="Arial" w:cs="Arial"/>
          <w:b/>
          <w:sz w:val="32"/>
          <w:szCs w:val="28"/>
        </w:rPr>
      </w:pPr>
    </w:p>
    <w:p w14:paraId="1A0F0561" w14:textId="77777777" w:rsidR="00D87F19" w:rsidRDefault="00D87F19" w:rsidP="00612BF3">
      <w:pPr>
        <w:jc w:val="center"/>
        <w:rPr>
          <w:rFonts w:ascii="Arial" w:eastAsia="Times New Roman" w:hAnsi="Arial" w:cs="Arial"/>
          <w:b/>
          <w:sz w:val="32"/>
          <w:szCs w:val="28"/>
        </w:rPr>
      </w:pPr>
    </w:p>
    <w:p w14:paraId="4D4E1069" w14:textId="77777777" w:rsidR="00D87F19" w:rsidRDefault="00D87F19" w:rsidP="00612BF3">
      <w:pPr>
        <w:jc w:val="center"/>
        <w:rPr>
          <w:rFonts w:ascii="Arial" w:eastAsia="Times New Roman" w:hAnsi="Arial" w:cs="Arial"/>
          <w:b/>
          <w:sz w:val="32"/>
          <w:szCs w:val="28"/>
        </w:rPr>
      </w:pPr>
    </w:p>
    <w:p w14:paraId="46D8727F" w14:textId="77777777" w:rsidR="00D87F19" w:rsidRDefault="00D87F19" w:rsidP="00612BF3">
      <w:pPr>
        <w:jc w:val="center"/>
        <w:rPr>
          <w:rFonts w:ascii="Arial" w:eastAsia="Times New Roman" w:hAnsi="Arial" w:cs="Arial"/>
          <w:b/>
          <w:sz w:val="32"/>
          <w:szCs w:val="28"/>
        </w:rPr>
      </w:pPr>
    </w:p>
    <w:p w14:paraId="78AD509E" w14:textId="77777777" w:rsidR="00D87F19" w:rsidRDefault="00D87F19" w:rsidP="00612BF3">
      <w:pPr>
        <w:jc w:val="center"/>
        <w:rPr>
          <w:rFonts w:ascii="Arial" w:eastAsia="Times New Roman" w:hAnsi="Arial" w:cs="Arial"/>
          <w:b/>
          <w:sz w:val="32"/>
          <w:szCs w:val="28"/>
        </w:rPr>
      </w:pPr>
    </w:p>
    <w:p w14:paraId="2BFABF7A" w14:textId="77777777" w:rsidR="00D87F19" w:rsidRDefault="00D87F19" w:rsidP="00612BF3">
      <w:pPr>
        <w:jc w:val="center"/>
        <w:rPr>
          <w:rFonts w:ascii="Arial" w:eastAsia="Times New Roman" w:hAnsi="Arial" w:cs="Arial"/>
          <w:b/>
          <w:sz w:val="32"/>
          <w:szCs w:val="28"/>
        </w:rPr>
      </w:pPr>
    </w:p>
    <w:p w14:paraId="4D906B62" w14:textId="77777777" w:rsidR="00D87F19" w:rsidRDefault="00D87F19" w:rsidP="00612BF3">
      <w:pPr>
        <w:jc w:val="center"/>
        <w:rPr>
          <w:rFonts w:ascii="Arial" w:eastAsia="Times New Roman" w:hAnsi="Arial" w:cs="Arial"/>
          <w:b/>
          <w:sz w:val="32"/>
          <w:szCs w:val="28"/>
        </w:rPr>
      </w:pPr>
    </w:p>
    <w:p w14:paraId="3874740E" w14:textId="77777777" w:rsidR="00D87F19" w:rsidRDefault="00D87F19" w:rsidP="00612BF3">
      <w:pPr>
        <w:jc w:val="center"/>
        <w:rPr>
          <w:rFonts w:ascii="Arial" w:eastAsia="Times New Roman" w:hAnsi="Arial" w:cs="Arial"/>
          <w:b/>
          <w:sz w:val="32"/>
          <w:szCs w:val="28"/>
        </w:rPr>
      </w:pPr>
    </w:p>
    <w:p w14:paraId="669514AD" w14:textId="77777777" w:rsidR="00D87F19" w:rsidRDefault="00D87F19" w:rsidP="00612BF3">
      <w:pPr>
        <w:jc w:val="center"/>
        <w:rPr>
          <w:rFonts w:ascii="Arial" w:eastAsia="Times New Roman" w:hAnsi="Arial" w:cs="Arial"/>
          <w:b/>
          <w:sz w:val="32"/>
          <w:szCs w:val="28"/>
        </w:rPr>
      </w:pPr>
    </w:p>
    <w:p w14:paraId="004717A7" w14:textId="77777777" w:rsidR="00D87F19" w:rsidRDefault="00D87F19" w:rsidP="00612BF3">
      <w:pPr>
        <w:jc w:val="center"/>
        <w:rPr>
          <w:rFonts w:ascii="Arial" w:eastAsia="Times New Roman" w:hAnsi="Arial" w:cs="Arial"/>
          <w:b/>
          <w:sz w:val="32"/>
          <w:szCs w:val="28"/>
        </w:rPr>
      </w:pPr>
    </w:p>
    <w:p w14:paraId="42631D3C" w14:textId="77777777" w:rsidR="00D87F19" w:rsidRDefault="00D87F19" w:rsidP="00612BF3">
      <w:pPr>
        <w:jc w:val="center"/>
        <w:rPr>
          <w:rFonts w:ascii="Arial" w:eastAsia="Times New Roman" w:hAnsi="Arial" w:cs="Arial"/>
          <w:b/>
          <w:sz w:val="32"/>
          <w:szCs w:val="28"/>
        </w:rPr>
      </w:pPr>
    </w:p>
    <w:p w14:paraId="6F657025" w14:textId="77777777" w:rsidR="00D87F19" w:rsidRDefault="00D87F19" w:rsidP="00612BF3">
      <w:pPr>
        <w:jc w:val="center"/>
        <w:rPr>
          <w:rFonts w:ascii="Arial" w:eastAsia="Times New Roman" w:hAnsi="Arial" w:cs="Arial"/>
          <w:b/>
          <w:sz w:val="32"/>
          <w:szCs w:val="28"/>
        </w:rPr>
      </w:pPr>
    </w:p>
    <w:p w14:paraId="218C3281" w14:textId="77777777" w:rsidR="00D87F19" w:rsidRDefault="00D87F19" w:rsidP="00612BF3">
      <w:pPr>
        <w:jc w:val="center"/>
        <w:rPr>
          <w:rFonts w:ascii="Arial" w:eastAsia="Times New Roman" w:hAnsi="Arial" w:cs="Arial"/>
          <w:b/>
          <w:sz w:val="32"/>
          <w:szCs w:val="28"/>
        </w:rPr>
      </w:pPr>
    </w:p>
    <w:p w14:paraId="1A7A4A78" w14:textId="77777777" w:rsidR="00D87F19" w:rsidRDefault="00D87F19" w:rsidP="00612BF3">
      <w:pPr>
        <w:jc w:val="center"/>
        <w:rPr>
          <w:rFonts w:ascii="Arial" w:eastAsia="Times New Roman" w:hAnsi="Arial" w:cs="Arial"/>
          <w:b/>
          <w:sz w:val="32"/>
          <w:szCs w:val="28"/>
        </w:rPr>
      </w:pPr>
    </w:p>
    <w:p w14:paraId="60879BA2" w14:textId="77777777" w:rsidR="00D87F19" w:rsidRDefault="00D87F19" w:rsidP="00612BF3">
      <w:pPr>
        <w:jc w:val="center"/>
        <w:rPr>
          <w:rFonts w:ascii="Arial" w:eastAsia="Times New Roman" w:hAnsi="Arial" w:cs="Arial"/>
          <w:b/>
          <w:sz w:val="32"/>
          <w:szCs w:val="28"/>
        </w:rPr>
      </w:pPr>
    </w:p>
    <w:p w14:paraId="4D6A7EFA" w14:textId="77777777" w:rsidR="00D87F19" w:rsidRDefault="00D87F19" w:rsidP="00612BF3">
      <w:pPr>
        <w:jc w:val="center"/>
        <w:rPr>
          <w:rFonts w:ascii="Arial" w:eastAsia="Times New Roman" w:hAnsi="Arial" w:cs="Arial"/>
          <w:b/>
          <w:sz w:val="32"/>
          <w:szCs w:val="28"/>
        </w:rPr>
      </w:pPr>
    </w:p>
    <w:p w14:paraId="09961098" w14:textId="77777777" w:rsidR="00D87F19" w:rsidRDefault="00D87F19" w:rsidP="00612BF3">
      <w:pPr>
        <w:jc w:val="center"/>
        <w:rPr>
          <w:rFonts w:ascii="Arial" w:eastAsia="Times New Roman" w:hAnsi="Arial" w:cs="Arial"/>
          <w:b/>
          <w:sz w:val="32"/>
          <w:szCs w:val="28"/>
        </w:rPr>
      </w:pPr>
    </w:p>
    <w:p w14:paraId="5D074D8A" w14:textId="77777777" w:rsidR="00D87F19" w:rsidRDefault="00D87F19" w:rsidP="00612BF3">
      <w:pPr>
        <w:jc w:val="center"/>
        <w:rPr>
          <w:rFonts w:ascii="Arial" w:eastAsia="Times New Roman" w:hAnsi="Arial" w:cs="Arial"/>
          <w:b/>
          <w:sz w:val="32"/>
          <w:szCs w:val="28"/>
        </w:rPr>
      </w:pPr>
    </w:p>
    <w:p w14:paraId="7C369B6B" w14:textId="77777777" w:rsidR="00D87F19" w:rsidRDefault="00D87F19" w:rsidP="00612BF3">
      <w:pPr>
        <w:jc w:val="center"/>
        <w:rPr>
          <w:rFonts w:ascii="Arial" w:eastAsia="Times New Roman" w:hAnsi="Arial" w:cs="Arial"/>
          <w:b/>
          <w:sz w:val="32"/>
          <w:szCs w:val="28"/>
        </w:rPr>
      </w:pPr>
    </w:p>
    <w:p w14:paraId="55F5547A" w14:textId="77777777" w:rsidR="00D87F19" w:rsidRDefault="00D87F19" w:rsidP="00612BF3">
      <w:pPr>
        <w:jc w:val="center"/>
        <w:rPr>
          <w:ins w:id="14" w:author="Erin Walker" w:date="2016-06-28T22:56:00Z"/>
          <w:rFonts w:ascii="Arial" w:eastAsia="Times New Roman" w:hAnsi="Arial" w:cs="Arial"/>
          <w:b/>
          <w:sz w:val="32"/>
          <w:szCs w:val="28"/>
        </w:rPr>
      </w:pPr>
    </w:p>
    <w:p w14:paraId="0109FCBA" w14:textId="77777777" w:rsidR="00204B29" w:rsidRDefault="009C6D82" w:rsidP="00612BF3">
      <w:pPr>
        <w:jc w:val="center"/>
        <w:rPr>
          <w:rFonts w:ascii="Arial" w:eastAsia="Times New Roman" w:hAnsi="Arial" w:cs="Arial"/>
          <w:b/>
          <w:sz w:val="32"/>
          <w:szCs w:val="28"/>
        </w:rPr>
      </w:pPr>
      <w:r w:rsidRPr="00612BF3">
        <w:rPr>
          <w:rFonts w:ascii="Arial" w:eastAsia="Times New Roman" w:hAnsi="Arial" w:cs="Arial"/>
          <w:b/>
          <w:sz w:val="32"/>
          <w:szCs w:val="28"/>
        </w:rPr>
        <w:t xml:space="preserve">AIAA YOUNG PROFESSIONALS SYMPOSIUM </w:t>
      </w:r>
    </w:p>
    <w:p w14:paraId="773129C2" w14:textId="77777777" w:rsidR="009C6D82" w:rsidRPr="00612BF3" w:rsidRDefault="009C6D82" w:rsidP="00612BF3">
      <w:pPr>
        <w:jc w:val="center"/>
        <w:rPr>
          <w:rFonts w:ascii="Arial" w:eastAsia="Times New Roman" w:hAnsi="Arial" w:cs="Arial"/>
          <w:b/>
          <w:sz w:val="32"/>
          <w:szCs w:val="28"/>
        </w:rPr>
      </w:pPr>
      <w:r w:rsidRPr="00612BF3">
        <w:rPr>
          <w:rFonts w:ascii="Arial" w:eastAsia="Times New Roman" w:hAnsi="Arial" w:cs="Arial"/>
          <w:b/>
          <w:sz w:val="32"/>
          <w:szCs w:val="28"/>
        </w:rPr>
        <w:t>SPONSORSHIP FORM</w:t>
      </w:r>
    </w:p>
    <w:p w14:paraId="341BEE8A" w14:textId="77777777" w:rsidR="009C6D82" w:rsidRDefault="009C6D82" w:rsidP="00CC179C">
      <w:pPr>
        <w:rPr>
          <w:rFonts w:ascii="Arial" w:eastAsia="Times New Roman" w:hAnsi="Arial" w:cs="Arial"/>
          <w:sz w:val="28"/>
          <w:szCs w:val="28"/>
        </w:rPr>
      </w:pPr>
    </w:p>
    <w:p w14:paraId="2E9AFB47" w14:textId="65C4EEB1" w:rsidR="00CC179C" w:rsidRPr="00612BF3" w:rsidRDefault="00CC179C" w:rsidP="00CC179C">
      <w:pPr>
        <w:rPr>
          <w:rFonts w:ascii="Arial" w:eastAsia="Times New Roman" w:hAnsi="Arial" w:cs="Arial"/>
          <w:b/>
          <w:sz w:val="22"/>
          <w:szCs w:val="28"/>
        </w:rPr>
      </w:pPr>
      <w:r w:rsidRPr="00612BF3">
        <w:rPr>
          <w:rFonts w:ascii="Arial" w:eastAsia="Times New Roman" w:hAnsi="Arial" w:cs="Arial"/>
          <w:b/>
          <w:sz w:val="22"/>
          <w:szCs w:val="28"/>
        </w:rPr>
        <w:t xml:space="preserve">Name of company or organization: </w:t>
      </w:r>
      <w:r w:rsidR="00204B29">
        <w:rPr>
          <w:rFonts w:ascii="Arial" w:eastAsia="Times New Roman" w:hAnsi="Arial" w:cs="Arial"/>
          <w:b/>
          <w:sz w:val="22"/>
          <w:szCs w:val="28"/>
        </w:rPr>
        <w:t>_________________________________________</w:t>
      </w:r>
    </w:p>
    <w:p w14:paraId="0AA68FCA" w14:textId="77777777" w:rsidR="00CC179C" w:rsidRPr="00612BF3" w:rsidRDefault="00CC179C" w:rsidP="00CC179C">
      <w:pPr>
        <w:rPr>
          <w:rFonts w:ascii="Arial" w:eastAsia="Times New Roman" w:hAnsi="Arial" w:cs="Arial"/>
          <w:b/>
          <w:sz w:val="22"/>
          <w:szCs w:val="28"/>
        </w:rPr>
      </w:pPr>
      <w:r w:rsidRPr="00612BF3">
        <w:rPr>
          <w:rFonts w:ascii="Arial" w:eastAsia="Times New Roman" w:hAnsi="Arial" w:cs="Arial"/>
          <w:b/>
          <w:sz w:val="22"/>
          <w:szCs w:val="28"/>
        </w:rPr>
        <w:t xml:space="preserve"> </w:t>
      </w:r>
    </w:p>
    <w:p w14:paraId="32E6E651" w14:textId="77777777" w:rsidR="00CC179C" w:rsidRPr="00612BF3" w:rsidRDefault="00CC179C" w:rsidP="00CC179C">
      <w:pPr>
        <w:rPr>
          <w:rFonts w:ascii="Arial" w:eastAsia="Times New Roman" w:hAnsi="Arial" w:cs="Arial"/>
          <w:b/>
          <w:sz w:val="22"/>
          <w:szCs w:val="28"/>
        </w:rPr>
      </w:pPr>
      <w:r w:rsidRPr="00612BF3">
        <w:rPr>
          <w:rFonts w:ascii="Arial" w:eastAsia="Times New Roman" w:hAnsi="Arial" w:cs="Arial"/>
          <w:b/>
          <w:sz w:val="22"/>
          <w:szCs w:val="28"/>
        </w:rPr>
        <w:t xml:space="preserve">Point of contact name: </w:t>
      </w:r>
      <w:r w:rsidR="00204B29">
        <w:rPr>
          <w:rFonts w:ascii="Arial" w:eastAsia="Times New Roman" w:hAnsi="Arial" w:cs="Arial"/>
          <w:b/>
          <w:sz w:val="22"/>
          <w:szCs w:val="28"/>
        </w:rPr>
        <w:t>___________________________________________________</w:t>
      </w:r>
    </w:p>
    <w:p w14:paraId="5F1E722A" w14:textId="77777777" w:rsidR="00CC179C" w:rsidRPr="00612BF3" w:rsidRDefault="00CC179C" w:rsidP="00CC179C">
      <w:pPr>
        <w:rPr>
          <w:rFonts w:ascii="Arial" w:eastAsia="Times New Roman" w:hAnsi="Arial" w:cs="Arial"/>
          <w:b/>
          <w:sz w:val="22"/>
          <w:szCs w:val="28"/>
        </w:rPr>
      </w:pPr>
    </w:p>
    <w:p w14:paraId="2E0E8CB3" w14:textId="77777777" w:rsidR="00CC179C" w:rsidRPr="00612BF3" w:rsidRDefault="00CC179C" w:rsidP="00CC179C">
      <w:pPr>
        <w:rPr>
          <w:rFonts w:ascii="Arial" w:eastAsia="Times New Roman" w:hAnsi="Arial" w:cs="Arial"/>
          <w:b/>
          <w:sz w:val="22"/>
          <w:szCs w:val="28"/>
        </w:rPr>
      </w:pPr>
      <w:r w:rsidRPr="00612BF3">
        <w:rPr>
          <w:rFonts w:ascii="Arial" w:eastAsia="Times New Roman" w:hAnsi="Arial" w:cs="Arial"/>
          <w:b/>
          <w:sz w:val="22"/>
          <w:szCs w:val="28"/>
        </w:rPr>
        <w:t xml:space="preserve">Address: </w:t>
      </w:r>
      <w:r w:rsidR="00204B29">
        <w:rPr>
          <w:rFonts w:ascii="Arial" w:eastAsia="Times New Roman" w:hAnsi="Arial" w:cs="Arial"/>
          <w:b/>
          <w:sz w:val="22"/>
          <w:szCs w:val="28"/>
        </w:rPr>
        <w:t>_______________________________________________________________</w:t>
      </w:r>
    </w:p>
    <w:p w14:paraId="7F3887E4" w14:textId="77777777" w:rsidR="00CC179C" w:rsidRPr="00612BF3" w:rsidRDefault="00CC179C" w:rsidP="00CC179C">
      <w:pPr>
        <w:rPr>
          <w:rFonts w:ascii="Arial" w:eastAsia="Times New Roman" w:hAnsi="Arial" w:cs="Arial"/>
          <w:b/>
          <w:sz w:val="22"/>
          <w:szCs w:val="28"/>
        </w:rPr>
      </w:pPr>
    </w:p>
    <w:p w14:paraId="36C22001" w14:textId="77777777" w:rsidR="00CC179C" w:rsidRPr="00612BF3" w:rsidRDefault="00CC179C" w:rsidP="00CC179C">
      <w:pPr>
        <w:rPr>
          <w:rFonts w:ascii="Arial" w:eastAsia="Times New Roman" w:hAnsi="Arial" w:cs="Arial"/>
          <w:b/>
          <w:sz w:val="22"/>
          <w:szCs w:val="28"/>
        </w:rPr>
      </w:pPr>
      <w:r w:rsidRPr="00612BF3">
        <w:rPr>
          <w:rFonts w:ascii="Arial" w:eastAsia="Times New Roman" w:hAnsi="Arial" w:cs="Arial"/>
          <w:b/>
          <w:sz w:val="22"/>
          <w:szCs w:val="28"/>
        </w:rPr>
        <w:t xml:space="preserve">Phone: </w:t>
      </w:r>
      <w:r w:rsidR="00204B29">
        <w:rPr>
          <w:rFonts w:ascii="Arial" w:eastAsia="Times New Roman" w:hAnsi="Arial" w:cs="Arial"/>
          <w:b/>
          <w:sz w:val="22"/>
          <w:szCs w:val="28"/>
        </w:rPr>
        <w:t>____________________________________________</w:t>
      </w:r>
    </w:p>
    <w:p w14:paraId="505288AD" w14:textId="77777777" w:rsidR="00CC179C" w:rsidRPr="00612BF3" w:rsidRDefault="00CC179C" w:rsidP="00CC179C">
      <w:pPr>
        <w:rPr>
          <w:rFonts w:ascii="Arial" w:eastAsia="Times New Roman" w:hAnsi="Arial" w:cs="Arial"/>
          <w:b/>
          <w:sz w:val="22"/>
          <w:szCs w:val="28"/>
        </w:rPr>
      </w:pPr>
    </w:p>
    <w:p w14:paraId="0952252D" w14:textId="77777777" w:rsidR="00CC179C" w:rsidRPr="00612BF3" w:rsidRDefault="00CC179C" w:rsidP="00CC179C">
      <w:pPr>
        <w:rPr>
          <w:rFonts w:ascii="Arial" w:eastAsia="Times New Roman" w:hAnsi="Arial" w:cs="Arial"/>
          <w:b/>
          <w:sz w:val="22"/>
          <w:szCs w:val="28"/>
        </w:rPr>
      </w:pPr>
      <w:r w:rsidRPr="00612BF3">
        <w:rPr>
          <w:rFonts w:ascii="Arial" w:eastAsia="Times New Roman" w:hAnsi="Arial" w:cs="Arial"/>
          <w:b/>
          <w:sz w:val="22"/>
          <w:szCs w:val="28"/>
        </w:rPr>
        <w:t xml:space="preserve">Email: </w:t>
      </w:r>
      <w:r w:rsidR="00204B29">
        <w:rPr>
          <w:rFonts w:ascii="Arial" w:eastAsia="Times New Roman" w:hAnsi="Arial" w:cs="Arial"/>
          <w:b/>
          <w:sz w:val="22"/>
          <w:szCs w:val="28"/>
        </w:rPr>
        <w:t>__________________________________________________________________</w:t>
      </w:r>
    </w:p>
    <w:p w14:paraId="2F68D809" w14:textId="77777777" w:rsidR="00CC179C" w:rsidRPr="00612BF3" w:rsidRDefault="00CC179C" w:rsidP="00CC179C">
      <w:pPr>
        <w:rPr>
          <w:rFonts w:ascii="Arial" w:eastAsia="Times New Roman" w:hAnsi="Arial" w:cs="Arial"/>
          <w:b/>
          <w:sz w:val="22"/>
          <w:szCs w:val="28"/>
        </w:rPr>
      </w:pPr>
    </w:p>
    <w:p w14:paraId="64349CF2" w14:textId="4F05E700" w:rsidR="00CC179C" w:rsidRDefault="009C6D82" w:rsidP="00CC179C">
      <w:pPr>
        <w:rPr>
          <w:rFonts w:ascii="Arial" w:eastAsia="Times New Roman" w:hAnsi="Arial" w:cs="Arial"/>
          <w:b/>
          <w:sz w:val="22"/>
          <w:szCs w:val="28"/>
        </w:rPr>
      </w:pPr>
      <w:r>
        <w:rPr>
          <w:rFonts w:ascii="Arial" w:eastAsia="Times New Roman" w:hAnsi="Arial" w:cs="Arial"/>
          <w:b/>
          <w:sz w:val="22"/>
          <w:szCs w:val="28"/>
        </w:rPr>
        <w:t>Sponsorship Level</w:t>
      </w:r>
      <w:r w:rsidRPr="00612BF3">
        <w:rPr>
          <w:rFonts w:ascii="Arial" w:eastAsia="Times New Roman" w:hAnsi="Arial" w:cs="Arial"/>
          <w:b/>
          <w:sz w:val="22"/>
          <w:szCs w:val="28"/>
        </w:rPr>
        <w:t xml:space="preserve"> </w:t>
      </w:r>
      <w:r w:rsidR="00CC179C" w:rsidRPr="00612BF3">
        <w:rPr>
          <w:rFonts w:ascii="Arial" w:eastAsia="Times New Roman" w:hAnsi="Arial" w:cs="Arial"/>
          <w:b/>
          <w:sz w:val="22"/>
          <w:szCs w:val="28"/>
        </w:rPr>
        <w:t>(please select one):</w:t>
      </w:r>
    </w:p>
    <w:p w14:paraId="5175DB49" w14:textId="77777777" w:rsidR="009C6D82" w:rsidRPr="00612BF3" w:rsidRDefault="009C6D82" w:rsidP="00CC179C">
      <w:pPr>
        <w:rPr>
          <w:rFonts w:ascii="Arial" w:eastAsia="Times New Roman" w:hAnsi="Arial" w:cs="Arial"/>
          <w:b/>
          <w:sz w:val="22"/>
          <w:szCs w:val="28"/>
        </w:rPr>
      </w:pPr>
    </w:p>
    <w:p w14:paraId="316A6486" w14:textId="307BB7A7" w:rsidR="00CC179C" w:rsidRDefault="009C6D82" w:rsidP="00CC179C">
      <w:pPr>
        <w:rPr>
          <w:rFonts w:ascii="Arial" w:eastAsia="Times New Roman" w:hAnsi="Arial" w:cs="Arial"/>
          <w:b/>
          <w:sz w:val="22"/>
          <w:szCs w:val="28"/>
        </w:rPr>
      </w:pPr>
      <w:r>
        <w:rPr>
          <w:rFonts w:ascii="Arial" w:eastAsia="Times New Roman" w:hAnsi="Arial" w:cs="Arial"/>
          <w:b/>
          <w:sz w:val="22"/>
          <w:szCs w:val="28"/>
        </w:rPr>
        <w:t>__</w:t>
      </w:r>
      <w:proofErr w:type="gramStart"/>
      <w:r>
        <w:rPr>
          <w:rFonts w:ascii="Arial" w:eastAsia="Times New Roman" w:hAnsi="Arial" w:cs="Arial"/>
          <w:b/>
          <w:sz w:val="22"/>
          <w:szCs w:val="28"/>
        </w:rPr>
        <w:t>_</w:t>
      </w:r>
      <w:r w:rsidR="00CC179C" w:rsidRPr="00612BF3">
        <w:rPr>
          <w:rFonts w:ascii="Arial" w:eastAsia="Times New Roman" w:hAnsi="Arial" w:cs="Arial"/>
          <w:b/>
          <w:sz w:val="22"/>
          <w:szCs w:val="28"/>
        </w:rPr>
        <w:t xml:space="preserve"> </w:t>
      </w:r>
      <w:r w:rsidR="00CF0E96">
        <w:rPr>
          <w:rFonts w:ascii="Arial" w:eastAsia="Times New Roman" w:hAnsi="Arial" w:cs="Arial"/>
          <w:b/>
          <w:sz w:val="22"/>
          <w:szCs w:val="28"/>
        </w:rPr>
        <w:t xml:space="preserve"> </w:t>
      </w:r>
      <w:r w:rsidR="00CC179C" w:rsidRPr="00612BF3">
        <w:rPr>
          <w:rFonts w:ascii="Arial" w:eastAsia="Times New Roman" w:hAnsi="Arial" w:cs="Arial"/>
          <w:b/>
          <w:sz w:val="22"/>
          <w:szCs w:val="28"/>
        </w:rPr>
        <w:t>Mercury</w:t>
      </w:r>
      <w:proofErr w:type="gramEnd"/>
      <w:r>
        <w:rPr>
          <w:rFonts w:ascii="Arial" w:eastAsia="Times New Roman" w:hAnsi="Arial" w:cs="Arial"/>
          <w:b/>
          <w:sz w:val="22"/>
          <w:szCs w:val="28"/>
        </w:rPr>
        <w:t xml:space="preserve"> ($250)</w:t>
      </w:r>
    </w:p>
    <w:p w14:paraId="599F3CD3" w14:textId="77777777" w:rsidR="009C6D82" w:rsidRPr="00C61D72" w:rsidRDefault="009C6D82" w:rsidP="009C6D82">
      <w:pPr>
        <w:pStyle w:val="ListParagraph"/>
        <w:numPr>
          <w:ilvl w:val="0"/>
          <w:numId w:val="3"/>
        </w:numPr>
        <w:rPr>
          <w:rFonts w:ascii="Arial" w:eastAsia="Times New Roman" w:hAnsi="Arial" w:cs="Arial"/>
        </w:rPr>
      </w:pPr>
      <w:r w:rsidRPr="00C61D72">
        <w:rPr>
          <w:rFonts w:ascii="Arial" w:eastAsia="Times New Roman" w:hAnsi="Arial" w:cs="Arial"/>
        </w:rPr>
        <w:t>Acknowledgement in printed program and on website</w:t>
      </w:r>
    </w:p>
    <w:p w14:paraId="4CED43D1" w14:textId="77777777" w:rsidR="009C6D82" w:rsidRPr="00C61D72" w:rsidRDefault="009C6D82" w:rsidP="009C6D82">
      <w:pPr>
        <w:pStyle w:val="ListParagraph"/>
        <w:numPr>
          <w:ilvl w:val="0"/>
          <w:numId w:val="3"/>
        </w:numPr>
        <w:rPr>
          <w:rFonts w:ascii="Arial" w:eastAsia="Times New Roman" w:hAnsi="Arial" w:cs="Arial"/>
        </w:rPr>
      </w:pPr>
      <w:r w:rsidRPr="00C61D72">
        <w:rPr>
          <w:rFonts w:ascii="Arial" w:eastAsia="Times New Roman" w:hAnsi="Arial" w:cs="Arial"/>
        </w:rPr>
        <w:t>Logo shown on screen before/after all presentations</w:t>
      </w:r>
    </w:p>
    <w:p w14:paraId="454F889C" w14:textId="77777777" w:rsidR="009C6D82" w:rsidRPr="00612BF3" w:rsidRDefault="009C6D82" w:rsidP="00CC179C">
      <w:pPr>
        <w:rPr>
          <w:rFonts w:ascii="Arial" w:eastAsia="Times New Roman" w:hAnsi="Arial" w:cs="Arial"/>
          <w:b/>
          <w:sz w:val="22"/>
          <w:szCs w:val="28"/>
        </w:rPr>
      </w:pPr>
    </w:p>
    <w:p w14:paraId="1738A0CA" w14:textId="1541548B" w:rsidR="00CC179C" w:rsidRDefault="009C6D82" w:rsidP="00CC179C">
      <w:pPr>
        <w:rPr>
          <w:rFonts w:ascii="Arial" w:eastAsia="Times New Roman" w:hAnsi="Arial" w:cs="Arial"/>
          <w:b/>
          <w:sz w:val="22"/>
          <w:szCs w:val="28"/>
        </w:rPr>
      </w:pPr>
      <w:r>
        <w:rPr>
          <w:rFonts w:ascii="Arial" w:eastAsia="Times New Roman" w:hAnsi="Arial" w:cs="Arial"/>
          <w:b/>
          <w:sz w:val="22"/>
          <w:szCs w:val="28"/>
        </w:rPr>
        <w:t>__</w:t>
      </w:r>
      <w:proofErr w:type="gramStart"/>
      <w:r>
        <w:rPr>
          <w:rFonts w:ascii="Arial" w:eastAsia="Times New Roman" w:hAnsi="Arial" w:cs="Arial"/>
          <w:b/>
          <w:sz w:val="22"/>
          <w:szCs w:val="28"/>
        </w:rPr>
        <w:t>_</w:t>
      </w:r>
      <w:r w:rsidR="00CC179C" w:rsidRPr="00612BF3">
        <w:rPr>
          <w:rFonts w:ascii="Arial" w:eastAsia="Times New Roman" w:hAnsi="Arial" w:cs="Arial"/>
          <w:b/>
          <w:sz w:val="22"/>
          <w:szCs w:val="28"/>
        </w:rPr>
        <w:t xml:space="preserve">  Gemini</w:t>
      </w:r>
      <w:proofErr w:type="gramEnd"/>
      <w:r>
        <w:rPr>
          <w:rFonts w:ascii="Arial" w:eastAsia="Times New Roman" w:hAnsi="Arial" w:cs="Arial"/>
          <w:b/>
          <w:sz w:val="22"/>
          <w:szCs w:val="28"/>
        </w:rPr>
        <w:t xml:space="preserve"> ($500)</w:t>
      </w:r>
    </w:p>
    <w:p w14:paraId="727D303C" w14:textId="77777777" w:rsidR="009C6D82" w:rsidRPr="00C61D72" w:rsidRDefault="009C6D82" w:rsidP="009C6D82">
      <w:pPr>
        <w:pStyle w:val="ListParagraph"/>
        <w:numPr>
          <w:ilvl w:val="0"/>
          <w:numId w:val="4"/>
        </w:numPr>
        <w:rPr>
          <w:rFonts w:ascii="Arial" w:eastAsia="Times New Roman" w:hAnsi="Arial" w:cs="Arial"/>
        </w:rPr>
      </w:pPr>
      <w:r w:rsidRPr="00C61D72">
        <w:rPr>
          <w:rFonts w:ascii="Arial" w:eastAsia="Times New Roman" w:hAnsi="Arial" w:cs="Arial"/>
        </w:rPr>
        <w:t>Logo on all symposium advertisements and communications (banners, fliers, printed program, website)</w:t>
      </w:r>
    </w:p>
    <w:p w14:paraId="47B0593E" w14:textId="77777777" w:rsidR="009C6D82" w:rsidRPr="00C61D72" w:rsidRDefault="009C6D82" w:rsidP="009C6D82">
      <w:pPr>
        <w:pStyle w:val="ListParagraph"/>
        <w:numPr>
          <w:ilvl w:val="0"/>
          <w:numId w:val="4"/>
        </w:numPr>
        <w:rPr>
          <w:rFonts w:ascii="Arial" w:eastAsia="Times New Roman" w:hAnsi="Arial" w:cs="Arial"/>
        </w:rPr>
      </w:pPr>
      <w:r w:rsidRPr="00C61D72">
        <w:rPr>
          <w:rFonts w:ascii="Arial" w:eastAsia="Times New Roman" w:hAnsi="Arial" w:cs="Arial"/>
        </w:rPr>
        <w:t>Logo shown on screen before/after all presentations</w:t>
      </w:r>
    </w:p>
    <w:p w14:paraId="535C8BA5" w14:textId="77777777" w:rsidR="009C6D82" w:rsidRPr="00C61D72" w:rsidRDefault="009C6D82" w:rsidP="009C6D82">
      <w:pPr>
        <w:pStyle w:val="ListParagraph"/>
        <w:numPr>
          <w:ilvl w:val="0"/>
          <w:numId w:val="4"/>
        </w:numPr>
        <w:rPr>
          <w:rFonts w:ascii="Arial" w:eastAsia="Times New Roman" w:hAnsi="Arial" w:cs="Arial"/>
        </w:rPr>
      </w:pPr>
      <w:r w:rsidRPr="00C61D72">
        <w:rPr>
          <w:rFonts w:ascii="Arial" w:eastAsia="Times New Roman" w:hAnsi="Arial" w:cs="Arial"/>
        </w:rPr>
        <w:t>Logo placement on all symposium collateral</w:t>
      </w:r>
    </w:p>
    <w:p w14:paraId="206616E7" w14:textId="77777777" w:rsidR="009C6D82" w:rsidRPr="00612BF3" w:rsidRDefault="009C6D82" w:rsidP="00CC179C">
      <w:pPr>
        <w:rPr>
          <w:rFonts w:ascii="Arial" w:eastAsia="Times New Roman" w:hAnsi="Arial" w:cs="Arial"/>
          <w:b/>
          <w:sz w:val="22"/>
          <w:szCs w:val="28"/>
        </w:rPr>
      </w:pPr>
    </w:p>
    <w:p w14:paraId="07896D38" w14:textId="065507EE" w:rsidR="00CC179C" w:rsidRDefault="009C6D82" w:rsidP="00CC179C">
      <w:pPr>
        <w:rPr>
          <w:rFonts w:ascii="Arial" w:eastAsia="Times New Roman" w:hAnsi="Arial" w:cs="Arial"/>
          <w:b/>
          <w:sz w:val="22"/>
          <w:szCs w:val="28"/>
        </w:rPr>
      </w:pPr>
      <w:r>
        <w:rPr>
          <w:rFonts w:ascii="Arial" w:eastAsia="Times New Roman" w:hAnsi="Arial" w:cs="Arial"/>
          <w:b/>
          <w:sz w:val="22"/>
          <w:szCs w:val="28"/>
        </w:rPr>
        <w:t>__</w:t>
      </w:r>
      <w:proofErr w:type="gramStart"/>
      <w:r>
        <w:rPr>
          <w:rFonts w:ascii="Arial" w:eastAsia="Times New Roman" w:hAnsi="Arial" w:cs="Arial"/>
          <w:b/>
          <w:sz w:val="22"/>
          <w:szCs w:val="28"/>
        </w:rPr>
        <w:t>_</w:t>
      </w:r>
      <w:r w:rsidR="00CC179C" w:rsidRPr="00612BF3">
        <w:rPr>
          <w:rFonts w:ascii="Arial" w:eastAsia="Times New Roman" w:hAnsi="Arial" w:cs="Arial"/>
          <w:b/>
          <w:sz w:val="22"/>
          <w:szCs w:val="28"/>
        </w:rPr>
        <w:t xml:space="preserve">  Apollo</w:t>
      </w:r>
      <w:proofErr w:type="gramEnd"/>
      <w:r>
        <w:rPr>
          <w:rFonts w:ascii="Arial" w:eastAsia="Times New Roman" w:hAnsi="Arial" w:cs="Arial"/>
          <w:b/>
          <w:sz w:val="22"/>
          <w:szCs w:val="28"/>
        </w:rPr>
        <w:t xml:space="preserve"> ($750)</w:t>
      </w:r>
    </w:p>
    <w:p w14:paraId="3E2FB3E4" w14:textId="77777777" w:rsidR="009C6D82" w:rsidRPr="00C61D72" w:rsidRDefault="009C6D82" w:rsidP="009C6D82">
      <w:pPr>
        <w:pStyle w:val="ListParagraph"/>
        <w:numPr>
          <w:ilvl w:val="0"/>
          <w:numId w:val="5"/>
        </w:numPr>
        <w:rPr>
          <w:rFonts w:ascii="Arial" w:eastAsia="Times New Roman" w:hAnsi="Arial" w:cs="Arial"/>
        </w:rPr>
      </w:pPr>
      <w:r w:rsidRPr="00C61D72">
        <w:rPr>
          <w:rFonts w:ascii="Arial" w:eastAsia="Times New Roman" w:hAnsi="Arial" w:cs="Arial"/>
        </w:rPr>
        <w:t>Logo on all symposium advertisements and communications (banners, fliers, printed program)</w:t>
      </w:r>
    </w:p>
    <w:p w14:paraId="471514A9" w14:textId="77777777" w:rsidR="009C6D82" w:rsidRPr="00C61D72" w:rsidRDefault="009C6D82" w:rsidP="009C6D82">
      <w:pPr>
        <w:pStyle w:val="ListParagraph"/>
        <w:numPr>
          <w:ilvl w:val="0"/>
          <w:numId w:val="5"/>
        </w:numPr>
        <w:rPr>
          <w:rFonts w:ascii="Arial" w:eastAsia="Times New Roman" w:hAnsi="Arial" w:cs="Arial"/>
        </w:rPr>
      </w:pPr>
      <w:r w:rsidRPr="00C61D72">
        <w:rPr>
          <w:rFonts w:ascii="Arial" w:eastAsia="Times New Roman" w:hAnsi="Arial" w:cs="Arial"/>
        </w:rPr>
        <w:t>Logo shown on screen before/after all presentations</w:t>
      </w:r>
    </w:p>
    <w:p w14:paraId="0EC66147" w14:textId="77777777" w:rsidR="009C6D82" w:rsidRPr="00C61D72" w:rsidRDefault="009C6D82" w:rsidP="009C6D82">
      <w:pPr>
        <w:pStyle w:val="ListParagraph"/>
        <w:numPr>
          <w:ilvl w:val="0"/>
          <w:numId w:val="5"/>
        </w:numPr>
        <w:rPr>
          <w:rFonts w:ascii="Arial" w:eastAsia="Times New Roman" w:hAnsi="Arial" w:cs="Arial"/>
        </w:rPr>
      </w:pPr>
      <w:r w:rsidRPr="00C61D72">
        <w:rPr>
          <w:rFonts w:ascii="Arial" w:eastAsia="Times New Roman" w:hAnsi="Arial" w:cs="Arial"/>
        </w:rPr>
        <w:t>Logo placement on symposium collateral</w:t>
      </w:r>
    </w:p>
    <w:p w14:paraId="6B8E9803" w14:textId="3850D1B4" w:rsidR="009C6D82" w:rsidRDefault="009C6D82" w:rsidP="009C6D82">
      <w:pPr>
        <w:pStyle w:val="ListParagraph"/>
        <w:numPr>
          <w:ilvl w:val="0"/>
          <w:numId w:val="5"/>
        </w:numPr>
        <w:rPr>
          <w:rFonts w:ascii="Arial" w:eastAsia="Times New Roman" w:hAnsi="Arial" w:cs="Arial"/>
        </w:rPr>
      </w:pPr>
      <w:r w:rsidRPr="00C61D72">
        <w:rPr>
          <w:rFonts w:ascii="Arial" w:eastAsia="Times New Roman" w:hAnsi="Arial" w:cs="Arial"/>
        </w:rPr>
        <w:t>Promotional table in foyer and at evening social event</w:t>
      </w:r>
    </w:p>
    <w:p w14:paraId="26862DA6" w14:textId="77777777" w:rsidR="00D87F19" w:rsidRDefault="00D87F19" w:rsidP="00D87F19">
      <w:pPr>
        <w:rPr>
          <w:rFonts w:ascii="Arial" w:eastAsia="Times New Roman" w:hAnsi="Arial" w:cs="Arial"/>
          <w:b/>
          <w:sz w:val="22"/>
          <w:szCs w:val="28"/>
        </w:rPr>
      </w:pPr>
    </w:p>
    <w:p w14:paraId="5742539F" w14:textId="46FD9491" w:rsidR="00D87F19" w:rsidRPr="00D87F19" w:rsidRDefault="00D87F19" w:rsidP="00D87F19">
      <w:pPr>
        <w:rPr>
          <w:rFonts w:ascii="Arial" w:eastAsia="Times New Roman" w:hAnsi="Arial" w:cs="Arial"/>
          <w:b/>
          <w:sz w:val="22"/>
          <w:szCs w:val="28"/>
        </w:rPr>
      </w:pPr>
      <w:r w:rsidRPr="00D87F19">
        <w:rPr>
          <w:rFonts w:ascii="Arial" w:eastAsia="Times New Roman" w:hAnsi="Arial" w:cs="Arial"/>
          <w:b/>
          <w:sz w:val="22"/>
          <w:szCs w:val="28"/>
        </w:rPr>
        <w:t>__</w:t>
      </w:r>
      <w:proofErr w:type="gramStart"/>
      <w:r w:rsidRPr="00D87F19">
        <w:rPr>
          <w:rFonts w:ascii="Arial" w:eastAsia="Times New Roman" w:hAnsi="Arial" w:cs="Arial"/>
          <w:b/>
          <w:sz w:val="22"/>
          <w:szCs w:val="28"/>
        </w:rPr>
        <w:t>_</w:t>
      </w:r>
      <w:r>
        <w:rPr>
          <w:rFonts w:ascii="Arial" w:eastAsia="Times New Roman" w:hAnsi="Arial" w:cs="Arial"/>
          <w:b/>
          <w:sz w:val="22"/>
          <w:szCs w:val="28"/>
        </w:rPr>
        <w:t xml:space="preserve">  Enterprise</w:t>
      </w:r>
      <w:proofErr w:type="gramEnd"/>
      <w:r>
        <w:rPr>
          <w:rFonts w:ascii="Arial" w:eastAsia="Times New Roman" w:hAnsi="Arial" w:cs="Arial"/>
          <w:b/>
          <w:sz w:val="22"/>
          <w:szCs w:val="28"/>
        </w:rPr>
        <w:t xml:space="preserve"> ($1000)</w:t>
      </w:r>
    </w:p>
    <w:p w14:paraId="530E51B9" w14:textId="77777777" w:rsidR="00D87F19" w:rsidRPr="00C61D72" w:rsidRDefault="00D87F19" w:rsidP="00D87F19">
      <w:pPr>
        <w:pStyle w:val="ListParagraph"/>
        <w:numPr>
          <w:ilvl w:val="0"/>
          <w:numId w:val="5"/>
        </w:numPr>
        <w:rPr>
          <w:rFonts w:ascii="Arial" w:eastAsia="Times New Roman" w:hAnsi="Arial" w:cs="Arial"/>
        </w:rPr>
      </w:pPr>
      <w:r w:rsidRPr="00C61D72">
        <w:rPr>
          <w:rFonts w:ascii="Arial" w:eastAsia="Times New Roman" w:hAnsi="Arial" w:cs="Arial"/>
        </w:rPr>
        <w:t>Logo on all symposium advertisements and communications (banners, fliers, printed program)</w:t>
      </w:r>
    </w:p>
    <w:p w14:paraId="67620331" w14:textId="77777777" w:rsidR="00D87F19" w:rsidRDefault="00D87F19" w:rsidP="00D87F19">
      <w:pPr>
        <w:pStyle w:val="ListParagraph"/>
        <w:numPr>
          <w:ilvl w:val="0"/>
          <w:numId w:val="5"/>
        </w:numPr>
        <w:rPr>
          <w:rFonts w:ascii="Arial" w:eastAsia="Times New Roman" w:hAnsi="Arial" w:cs="Arial"/>
        </w:rPr>
      </w:pPr>
      <w:r w:rsidRPr="00C61D72">
        <w:rPr>
          <w:rFonts w:ascii="Arial" w:eastAsia="Times New Roman" w:hAnsi="Arial" w:cs="Arial"/>
        </w:rPr>
        <w:t>Logo shown on screen before/after all presentations</w:t>
      </w:r>
    </w:p>
    <w:p w14:paraId="55904129" w14:textId="77777777" w:rsidR="00D87F19" w:rsidRPr="00C61D72" w:rsidRDefault="00D87F19" w:rsidP="00D87F19">
      <w:pPr>
        <w:pStyle w:val="ListParagraph"/>
        <w:numPr>
          <w:ilvl w:val="0"/>
          <w:numId w:val="5"/>
        </w:numPr>
        <w:rPr>
          <w:rFonts w:ascii="Arial" w:eastAsia="Times New Roman" w:hAnsi="Arial" w:cs="Arial"/>
        </w:rPr>
      </w:pPr>
      <w:r w:rsidRPr="00C61D72">
        <w:rPr>
          <w:rFonts w:ascii="Arial" w:eastAsia="Times New Roman" w:hAnsi="Arial" w:cs="Arial"/>
        </w:rPr>
        <w:t>Logo placement on symposium collateral</w:t>
      </w:r>
    </w:p>
    <w:p w14:paraId="1A20AD1F" w14:textId="77777777" w:rsidR="00D87F19" w:rsidRDefault="00D87F19" w:rsidP="00D87F19">
      <w:pPr>
        <w:pStyle w:val="ListParagraph"/>
        <w:numPr>
          <w:ilvl w:val="0"/>
          <w:numId w:val="5"/>
        </w:numPr>
        <w:rPr>
          <w:rFonts w:ascii="Arial" w:eastAsia="Times New Roman" w:hAnsi="Arial" w:cs="Arial"/>
        </w:rPr>
      </w:pPr>
      <w:r w:rsidRPr="00C61D72">
        <w:rPr>
          <w:rFonts w:ascii="Arial" w:eastAsia="Times New Roman" w:hAnsi="Arial" w:cs="Arial"/>
        </w:rPr>
        <w:t>Promotional table in foyer and at evening social event</w:t>
      </w:r>
    </w:p>
    <w:p w14:paraId="2C124FE8" w14:textId="397C961E" w:rsidR="00D87F19" w:rsidRDefault="00D87F19" w:rsidP="00D87F19">
      <w:pPr>
        <w:pStyle w:val="ListParagraph"/>
        <w:numPr>
          <w:ilvl w:val="0"/>
          <w:numId w:val="5"/>
        </w:numPr>
        <w:rPr>
          <w:rFonts w:ascii="Arial" w:eastAsia="Times New Roman" w:hAnsi="Arial" w:cs="Arial"/>
        </w:rPr>
      </w:pPr>
      <w:r>
        <w:rPr>
          <w:rFonts w:ascii="Arial" w:eastAsia="Times New Roman" w:hAnsi="Arial" w:cs="Arial"/>
        </w:rPr>
        <w:t>Official sponsor of evening social event</w:t>
      </w:r>
    </w:p>
    <w:p w14:paraId="729E2EF6" w14:textId="7B97D563" w:rsidR="00D87F19" w:rsidRPr="00C61D72" w:rsidRDefault="00D87F19" w:rsidP="00D87F19">
      <w:pPr>
        <w:pStyle w:val="ListParagraph"/>
        <w:numPr>
          <w:ilvl w:val="0"/>
          <w:numId w:val="5"/>
        </w:numPr>
        <w:rPr>
          <w:rFonts w:ascii="Arial" w:eastAsia="Times New Roman" w:hAnsi="Arial" w:cs="Arial"/>
        </w:rPr>
      </w:pPr>
      <w:r>
        <w:rPr>
          <w:rFonts w:ascii="Arial" w:eastAsia="Times New Roman" w:hAnsi="Arial" w:cs="Arial"/>
        </w:rPr>
        <w:t>Logo on awards</w:t>
      </w:r>
    </w:p>
    <w:p w14:paraId="4F2B0FC7" w14:textId="77777777" w:rsidR="00D87F19" w:rsidRPr="00612BF3" w:rsidRDefault="00D87F19" w:rsidP="00CC179C">
      <w:pPr>
        <w:rPr>
          <w:rFonts w:ascii="Arial" w:eastAsia="Times New Roman" w:hAnsi="Arial" w:cs="Arial"/>
          <w:b/>
          <w:sz w:val="22"/>
          <w:szCs w:val="28"/>
        </w:rPr>
      </w:pPr>
    </w:p>
    <w:p w14:paraId="0E799696" w14:textId="071DE81E" w:rsidR="00CC179C" w:rsidRPr="00612BF3" w:rsidRDefault="009C6D82" w:rsidP="00CC179C">
      <w:pPr>
        <w:rPr>
          <w:rFonts w:ascii="Arial" w:eastAsia="Times New Roman" w:hAnsi="Arial" w:cs="Arial"/>
          <w:b/>
          <w:sz w:val="22"/>
          <w:szCs w:val="28"/>
        </w:rPr>
      </w:pPr>
      <w:r>
        <w:rPr>
          <w:rFonts w:ascii="Arial" w:eastAsia="Times New Roman" w:hAnsi="Arial" w:cs="Arial"/>
          <w:b/>
          <w:sz w:val="22"/>
          <w:szCs w:val="28"/>
        </w:rPr>
        <w:t>__</w:t>
      </w:r>
      <w:proofErr w:type="gramStart"/>
      <w:r>
        <w:rPr>
          <w:rFonts w:ascii="Arial" w:eastAsia="Times New Roman" w:hAnsi="Arial" w:cs="Arial"/>
          <w:b/>
          <w:sz w:val="22"/>
          <w:szCs w:val="28"/>
        </w:rPr>
        <w:t>_</w:t>
      </w:r>
      <w:r w:rsidR="00CC179C" w:rsidRPr="00612BF3">
        <w:rPr>
          <w:rFonts w:ascii="Arial" w:eastAsia="Times New Roman" w:hAnsi="Arial" w:cs="Arial"/>
          <w:b/>
          <w:sz w:val="22"/>
          <w:szCs w:val="28"/>
        </w:rPr>
        <w:t xml:space="preserve"> </w:t>
      </w:r>
      <w:r w:rsidR="00CF0E96">
        <w:rPr>
          <w:rFonts w:ascii="Arial" w:eastAsia="Times New Roman" w:hAnsi="Arial" w:cs="Arial"/>
          <w:b/>
          <w:sz w:val="22"/>
          <w:szCs w:val="28"/>
        </w:rPr>
        <w:t xml:space="preserve"> </w:t>
      </w:r>
      <w:r w:rsidR="00CC179C" w:rsidRPr="00612BF3">
        <w:rPr>
          <w:rFonts w:ascii="Arial" w:eastAsia="Times New Roman" w:hAnsi="Arial" w:cs="Arial"/>
          <w:b/>
          <w:sz w:val="22"/>
          <w:szCs w:val="28"/>
        </w:rPr>
        <w:t>In</w:t>
      </w:r>
      <w:proofErr w:type="gramEnd"/>
      <w:r w:rsidR="00CC179C" w:rsidRPr="00612BF3">
        <w:rPr>
          <w:rFonts w:ascii="Arial" w:eastAsia="Times New Roman" w:hAnsi="Arial" w:cs="Arial"/>
          <w:b/>
          <w:sz w:val="22"/>
          <w:szCs w:val="28"/>
        </w:rPr>
        <w:t>-kind donation (please specify)</w:t>
      </w:r>
      <w:r w:rsidR="00204B29">
        <w:rPr>
          <w:rFonts w:ascii="Arial" w:eastAsia="Times New Roman" w:hAnsi="Arial" w:cs="Arial"/>
          <w:b/>
          <w:sz w:val="22"/>
          <w:szCs w:val="28"/>
        </w:rPr>
        <w:t xml:space="preserve"> ____________________________________</w:t>
      </w:r>
    </w:p>
    <w:p w14:paraId="151CF635" w14:textId="77777777" w:rsidR="00204B29" w:rsidRPr="00612BF3" w:rsidRDefault="00204B29" w:rsidP="00CC179C">
      <w:pPr>
        <w:rPr>
          <w:rFonts w:ascii="Arial" w:eastAsia="Times New Roman" w:hAnsi="Arial" w:cs="Arial"/>
          <w:sz w:val="28"/>
          <w:szCs w:val="28"/>
        </w:rPr>
      </w:pPr>
    </w:p>
    <w:p w14:paraId="3FB6A8DB" w14:textId="77777777" w:rsidR="00D87F19" w:rsidRDefault="00D87F19" w:rsidP="00204B29">
      <w:pPr>
        <w:rPr>
          <w:rFonts w:ascii="Arial" w:hAnsi="Arial" w:cs="Arial"/>
          <w:sz w:val="22"/>
          <w:szCs w:val="22"/>
        </w:rPr>
      </w:pPr>
    </w:p>
    <w:p w14:paraId="04F3683A" w14:textId="20A53E3D" w:rsidR="00204B29" w:rsidRDefault="00D87F19" w:rsidP="00204B29">
      <w:pPr>
        <w:rPr>
          <w:rFonts w:ascii="Arial" w:hAnsi="Arial" w:cs="Arial"/>
          <w:sz w:val="22"/>
          <w:szCs w:val="22"/>
        </w:rPr>
      </w:pPr>
      <w:r>
        <w:rPr>
          <w:rFonts w:ascii="Arial" w:hAnsi="Arial" w:cs="Arial"/>
          <w:sz w:val="22"/>
          <w:szCs w:val="22"/>
        </w:rPr>
        <w:t>Please submit the above</w:t>
      </w:r>
      <w:r w:rsidR="00204B29" w:rsidRPr="00CF0E96">
        <w:rPr>
          <w:rFonts w:ascii="Arial" w:hAnsi="Arial" w:cs="Arial"/>
          <w:sz w:val="22"/>
          <w:szCs w:val="22"/>
        </w:rPr>
        <w:t xml:space="preserve"> form with a check made payable to </w:t>
      </w:r>
      <w:r w:rsidR="00204B29" w:rsidRPr="00CF0E96">
        <w:rPr>
          <w:rFonts w:ascii="Arial" w:hAnsi="Arial" w:cs="Arial"/>
          <w:b/>
          <w:sz w:val="22"/>
          <w:szCs w:val="22"/>
        </w:rPr>
        <w:t>AIAA Greater Huntsville Section</w:t>
      </w:r>
      <w:r w:rsidR="00204B29" w:rsidRPr="00CF0E96">
        <w:rPr>
          <w:rFonts w:ascii="Arial" w:hAnsi="Arial" w:cs="Arial"/>
          <w:sz w:val="22"/>
          <w:szCs w:val="22"/>
        </w:rPr>
        <w:t xml:space="preserve"> and mail to</w:t>
      </w:r>
      <w:r>
        <w:rPr>
          <w:rFonts w:ascii="Arial" w:hAnsi="Arial" w:cs="Arial"/>
          <w:sz w:val="22"/>
          <w:szCs w:val="22"/>
        </w:rPr>
        <w:t>:</w:t>
      </w:r>
    </w:p>
    <w:p w14:paraId="7E5171A3" w14:textId="77777777" w:rsidR="00D87F19" w:rsidRPr="00CF0E96" w:rsidRDefault="00D87F19" w:rsidP="00204B29">
      <w:pPr>
        <w:rPr>
          <w:rFonts w:ascii="Arial" w:hAnsi="Arial" w:cs="Arial"/>
          <w:sz w:val="22"/>
          <w:szCs w:val="22"/>
        </w:rPr>
      </w:pPr>
    </w:p>
    <w:p w14:paraId="08F21DB7" w14:textId="77777777" w:rsidR="00204B29" w:rsidRPr="00612BF3" w:rsidRDefault="00204B29" w:rsidP="00204B29">
      <w:pPr>
        <w:shd w:val="clear" w:color="auto" w:fill="FFFFFF"/>
        <w:rPr>
          <w:rFonts w:ascii="Arial" w:hAnsi="Arial" w:cs="Arial"/>
          <w:sz w:val="22"/>
          <w:szCs w:val="22"/>
        </w:rPr>
      </w:pPr>
      <w:r w:rsidRPr="00612BF3">
        <w:rPr>
          <w:rFonts w:ascii="Arial" w:hAnsi="Arial" w:cs="Arial"/>
          <w:sz w:val="22"/>
          <w:szCs w:val="22"/>
        </w:rPr>
        <w:t>AIAA Greater Huntsville Section</w:t>
      </w:r>
    </w:p>
    <w:p w14:paraId="4B6AA223" w14:textId="77777777" w:rsidR="00204B29" w:rsidRPr="00612BF3" w:rsidRDefault="00204B29" w:rsidP="00204B29">
      <w:pPr>
        <w:shd w:val="clear" w:color="auto" w:fill="FFFFFF"/>
        <w:rPr>
          <w:rFonts w:ascii="Arial" w:hAnsi="Arial" w:cs="Arial"/>
          <w:sz w:val="22"/>
          <w:szCs w:val="22"/>
        </w:rPr>
      </w:pPr>
      <w:r w:rsidRPr="00612BF3">
        <w:rPr>
          <w:rFonts w:ascii="Arial" w:hAnsi="Arial" w:cs="Arial"/>
          <w:sz w:val="22"/>
          <w:szCs w:val="22"/>
        </w:rPr>
        <w:t>P. O. Box 7208</w:t>
      </w:r>
    </w:p>
    <w:p w14:paraId="54DAFC72" w14:textId="77777777" w:rsidR="00204B29" w:rsidRPr="00612BF3" w:rsidRDefault="00204B29" w:rsidP="00204B29">
      <w:pPr>
        <w:shd w:val="clear" w:color="auto" w:fill="FFFFFF"/>
        <w:rPr>
          <w:rFonts w:ascii="Arial" w:hAnsi="Arial" w:cs="Arial"/>
          <w:sz w:val="22"/>
          <w:szCs w:val="22"/>
        </w:rPr>
      </w:pPr>
      <w:r w:rsidRPr="00612BF3">
        <w:rPr>
          <w:rFonts w:ascii="Arial" w:hAnsi="Arial" w:cs="Arial"/>
          <w:sz w:val="22"/>
          <w:szCs w:val="22"/>
        </w:rPr>
        <w:t>Huntsville, AL 35807</w:t>
      </w:r>
    </w:p>
    <w:p w14:paraId="1581855C" w14:textId="77777777" w:rsidR="00D87F19" w:rsidRPr="00D87F19" w:rsidRDefault="00D87F19">
      <w:pPr>
        <w:rPr>
          <w:rFonts w:ascii="Arial" w:hAnsi="Arial" w:cs="Arial"/>
          <w:highlight w:val="yellow"/>
        </w:rPr>
      </w:pPr>
    </w:p>
    <w:p w14:paraId="123584E5" w14:textId="7A1671AB" w:rsidR="00D87F19" w:rsidRPr="00D87F19" w:rsidRDefault="00204B29">
      <w:pPr>
        <w:rPr>
          <w:rFonts w:ascii="Arial" w:hAnsi="Arial" w:cs="Arial"/>
          <w:sz w:val="22"/>
          <w:szCs w:val="22"/>
        </w:rPr>
      </w:pPr>
      <w:r w:rsidRPr="00D87F19">
        <w:rPr>
          <w:rFonts w:ascii="Arial" w:hAnsi="Arial" w:cs="Arial"/>
          <w:sz w:val="22"/>
          <w:szCs w:val="22"/>
        </w:rPr>
        <w:t>Sponsorshi</w:t>
      </w:r>
      <w:r w:rsidR="00D87F19" w:rsidRPr="00D87F19">
        <w:rPr>
          <w:rFonts w:ascii="Arial" w:hAnsi="Arial" w:cs="Arial"/>
          <w:sz w:val="22"/>
          <w:szCs w:val="22"/>
        </w:rPr>
        <w:t>p donations are due by Monday, September 12th</w:t>
      </w:r>
      <w:r w:rsidRPr="00D87F19">
        <w:rPr>
          <w:rFonts w:ascii="Arial" w:hAnsi="Arial" w:cs="Arial"/>
          <w:sz w:val="22"/>
          <w:szCs w:val="22"/>
        </w:rPr>
        <w:t>. To request an electronic transfer or for more information</w:t>
      </w:r>
      <w:r w:rsidR="00D87F19" w:rsidRPr="00D87F19">
        <w:rPr>
          <w:rFonts w:ascii="Arial" w:hAnsi="Arial" w:cs="Arial"/>
          <w:sz w:val="22"/>
          <w:szCs w:val="22"/>
        </w:rPr>
        <w:t xml:space="preserve"> about the symposium</w:t>
      </w:r>
      <w:r w:rsidRPr="00D87F19">
        <w:rPr>
          <w:rFonts w:ascii="Arial" w:hAnsi="Arial" w:cs="Arial"/>
          <w:sz w:val="22"/>
          <w:szCs w:val="22"/>
        </w:rPr>
        <w:t>, please contact</w:t>
      </w:r>
      <w:r w:rsidR="00612BF3" w:rsidRPr="00D87F19">
        <w:rPr>
          <w:rFonts w:ascii="Arial" w:hAnsi="Arial" w:cs="Arial"/>
          <w:sz w:val="22"/>
          <w:szCs w:val="22"/>
        </w:rPr>
        <w:t xml:space="preserve"> Tracie Prater</w:t>
      </w:r>
      <w:r w:rsidR="00D87F19" w:rsidRPr="00D87F19">
        <w:rPr>
          <w:rFonts w:ascii="Arial" w:hAnsi="Arial" w:cs="Arial"/>
          <w:sz w:val="22"/>
          <w:szCs w:val="22"/>
        </w:rPr>
        <w:t xml:space="preserve"> </w:t>
      </w:r>
      <w:r w:rsidR="00612BF3" w:rsidRPr="00D87F19">
        <w:rPr>
          <w:rFonts w:ascii="Arial" w:hAnsi="Arial" w:cs="Arial"/>
          <w:sz w:val="22"/>
          <w:szCs w:val="22"/>
        </w:rPr>
        <w:t xml:space="preserve">at </w:t>
      </w:r>
      <w:hyperlink r:id="rId12" w:history="1">
        <w:r w:rsidR="00D87F19" w:rsidRPr="00D87F19">
          <w:rPr>
            <w:rStyle w:val="Hyperlink"/>
            <w:rFonts w:ascii="Arial" w:hAnsi="Arial" w:cs="Arial"/>
            <w:sz w:val="22"/>
            <w:szCs w:val="22"/>
          </w:rPr>
          <w:t>chair@aiaayps-hsv.com</w:t>
        </w:r>
      </w:hyperlink>
    </w:p>
    <w:sectPr w:rsidR="00D87F19" w:rsidRPr="00D87F19" w:rsidSect="00612BF3">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73B8CF" w15:done="0"/>
  <w15:commentEx w15:paraId="7285920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82CAC0" w14:textId="77777777" w:rsidR="009C6D82" w:rsidRDefault="009C6D82" w:rsidP="009C6D82">
      <w:r>
        <w:separator/>
      </w:r>
    </w:p>
  </w:endnote>
  <w:endnote w:type="continuationSeparator" w:id="0">
    <w:p w14:paraId="26457960" w14:textId="77777777" w:rsidR="009C6D82" w:rsidRDefault="009C6D82" w:rsidP="009C6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95B46" w14:textId="77777777" w:rsidR="009C6D82" w:rsidRDefault="009C6D82" w:rsidP="009C6D82">
      <w:r>
        <w:separator/>
      </w:r>
    </w:p>
  </w:footnote>
  <w:footnote w:type="continuationSeparator" w:id="0">
    <w:p w14:paraId="4E5FDEBD" w14:textId="77777777" w:rsidR="009C6D82" w:rsidRDefault="009C6D82" w:rsidP="009C6D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F657C6" w14:textId="77777777" w:rsidR="009C6D82" w:rsidRDefault="009C6D82" w:rsidP="009C6D82">
    <w:pPr>
      <w:pStyle w:val="Header"/>
      <w:rPr>
        <w:ins w:id="5" w:author="Erin Walker" w:date="2016-06-28T22:35:00Z"/>
      </w:rPr>
    </w:pPr>
    <w:ins w:id="6" w:author="Erin Walker" w:date="2016-06-28T22:35:00Z">
      <w:r>
        <w:rPr>
          <w:noProof/>
        </w:rPr>
        <w:drawing>
          <wp:anchor distT="0" distB="0" distL="114300" distR="114300" simplePos="0" relativeHeight="251658240" behindDoc="0" locked="0" layoutInCell="1" allowOverlap="1" wp14:anchorId="1F2C6885" wp14:editId="05B27C4E">
            <wp:simplePos x="0" y="0"/>
            <wp:positionH relativeFrom="column">
              <wp:posOffset>-367665</wp:posOffset>
            </wp:positionH>
            <wp:positionV relativeFrom="paragraph">
              <wp:posOffset>-201930</wp:posOffset>
            </wp:positionV>
            <wp:extent cx="2025650" cy="5372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aa.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5650" cy="537210"/>
                    </a:xfrm>
                    <a:prstGeom prst="rect">
                      <a:avLst/>
                    </a:prstGeom>
                  </pic:spPr>
                </pic:pic>
              </a:graphicData>
            </a:graphic>
            <wp14:sizeRelH relativeFrom="page">
              <wp14:pctWidth>0</wp14:pctWidth>
            </wp14:sizeRelH>
            <wp14:sizeRelV relativeFrom="page">
              <wp14:pctHeight>0</wp14:pctHeight>
            </wp14:sizeRelV>
          </wp:anchor>
        </w:drawing>
      </w:r>
    </w:ins>
  </w:p>
  <w:p w14:paraId="3D91FC47" w14:textId="77777777" w:rsidR="009C6D82" w:rsidRDefault="009C6D82" w:rsidP="009C6D82">
    <w:pPr>
      <w:pStyle w:val="Header"/>
      <w:rPr>
        <w:ins w:id="7" w:author="Erin Walker" w:date="2016-06-28T22:35:00Z"/>
      </w:rPr>
    </w:pPr>
  </w:p>
  <w:p w14:paraId="24881639" w14:textId="77777777" w:rsidR="009C6D82" w:rsidRPr="008E1549" w:rsidRDefault="009C6D82" w:rsidP="009C6D82">
    <w:pPr>
      <w:pStyle w:val="Header"/>
      <w:rPr>
        <w:ins w:id="8" w:author="Erin Walker" w:date="2016-06-28T22:35:00Z"/>
        <w:rFonts w:ascii="Arial Narrow" w:hAnsi="Arial Narrow"/>
        <w:sz w:val="20"/>
        <w:szCs w:val="20"/>
      </w:rPr>
    </w:pPr>
    <w:ins w:id="9" w:author="Erin Walker" w:date="2016-06-28T22:35:00Z">
      <w:r>
        <w:rPr>
          <w:rFonts w:ascii="Arial Narrow" w:hAnsi="Arial Narrow"/>
          <w:sz w:val="20"/>
          <w:szCs w:val="20"/>
        </w:rPr>
        <w:t xml:space="preserve">  </w:t>
      </w:r>
      <w:r w:rsidRPr="008E1549">
        <w:rPr>
          <w:rFonts w:ascii="Arial Narrow" w:hAnsi="Arial Narrow"/>
          <w:sz w:val="20"/>
          <w:szCs w:val="20"/>
        </w:rPr>
        <w:t>Greater Huntsville Section</w:t>
      </w:r>
    </w:ins>
  </w:p>
  <w:p w14:paraId="13C947CD" w14:textId="77777777" w:rsidR="009C6D82" w:rsidRDefault="009C6D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02E78"/>
    <w:multiLevelType w:val="hybridMultilevel"/>
    <w:tmpl w:val="F278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220F0"/>
    <w:multiLevelType w:val="hybridMultilevel"/>
    <w:tmpl w:val="FE38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8F3B79"/>
    <w:multiLevelType w:val="hybridMultilevel"/>
    <w:tmpl w:val="B1465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332782"/>
    <w:multiLevelType w:val="hybridMultilevel"/>
    <w:tmpl w:val="E960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C6DD0"/>
    <w:multiLevelType w:val="hybridMultilevel"/>
    <w:tmpl w:val="53EA9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E4428D"/>
    <w:multiLevelType w:val="hybridMultilevel"/>
    <w:tmpl w:val="C694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FD0371"/>
    <w:multiLevelType w:val="hybridMultilevel"/>
    <w:tmpl w:val="A93A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n Walker">
    <w15:presenceInfo w15:providerId="Windows Live" w15:userId="12ef16e1850b0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revisionView w:insDel="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945"/>
    <w:rsid w:val="00071E6D"/>
    <w:rsid w:val="000E52A7"/>
    <w:rsid w:val="001037F1"/>
    <w:rsid w:val="0014418A"/>
    <w:rsid w:val="001B56D3"/>
    <w:rsid w:val="001F027D"/>
    <w:rsid w:val="00204B29"/>
    <w:rsid w:val="002556FC"/>
    <w:rsid w:val="003A08E0"/>
    <w:rsid w:val="004F3C33"/>
    <w:rsid w:val="00612BF3"/>
    <w:rsid w:val="00701945"/>
    <w:rsid w:val="007A17C4"/>
    <w:rsid w:val="007C29A8"/>
    <w:rsid w:val="008E3A6B"/>
    <w:rsid w:val="009C6D82"/>
    <w:rsid w:val="00A51985"/>
    <w:rsid w:val="00AA33C6"/>
    <w:rsid w:val="00B6410C"/>
    <w:rsid w:val="00B67304"/>
    <w:rsid w:val="00B83C7C"/>
    <w:rsid w:val="00BB7DBD"/>
    <w:rsid w:val="00CC179C"/>
    <w:rsid w:val="00CF0E96"/>
    <w:rsid w:val="00D12134"/>
    <w:rsid w:val="00D87F19"/>
    <w:rsid w:val="00DC013D"/>
    <w:rsid w:val="00DD5F30"/>
    <w:rsid w:val="00ED6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5762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677"/>
    <w:rPr>
      <w:color w:val="0000FF"/>
      <w:u w:val="single"/>
    </w:rPr>
  </w:style>
  <w:style w:type="character" w:customStyle="1" w:styleId="apple-converted-space">
    <w:name w:val="apple-converted-space"/>
    <w:basedOn w:val="DefaultParagraphFont"/>
    <w:rsid w:val="00ED6677"/>
  </w:style>
  <w:style w:type="paragraph" w:styleId="ListParagraph">
    <w:name w:val="List Paragraph"/>
    <w:basedOn w:val="Normal"/>
    <w:uiPriority w:val="34"/>
    <w:qFormat/>
    <w:rsid w:val="00071E6D"/>
    <w:pPr>
      <w:ind w:left="720"/>
      <w:contextualSpacing/>
    </w:pPr>
  </w:style>
  <w:style w:type="paragraph" w:styleId="BalloonText">
    <w:name w:val="Balloon Text"/>
    <w:basedOn w:val="Normal"/>
    <w:link w:val="BalloonTextChar"/>
    <w:uiPriority w:val="99"/>
    <w:semiHidden/>
    <w:unhideWhenUsed/>
    <w:rsid w:val="00B673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304"/>
    <w:rPr>
      <w:rFonts w:ascii="Lucida Grande" w:hAnsi="Lucida Grande" w:cs="Lucida Grande"/>
      <w:sz w:val="18"/>
      <w:szCs w:val="18"/>
    </w:rPr>
  </w:style>
  <w:style w:type="character" w:styleId="CommentReference">
    <w:name w:val="annotation reference"/>
    <w:basedOn w:val="DefaultParagraphFont"/>
    <w:uiPriority w:val="99"/>
    <w:semiHidden/>
    <w:unhideWhenUsed/>
    <w:rsid w:val="003A08E0"/>
    <w:rPr>
      <w:sz w:val="16"/>
      <w:szCs w:val="16"/>
    </w:rPr>
  </w:style>
  <w:style w:type="paragraph" w:styleId="CommentText">
    <w:name w:val="annotation text"/>
    <w:basedOn w:val="Normal"/>
    <w:link w:val="CommentTextChar"/>
    <w:uiPriority w:val="99"/>
    <w:semiHidden/>
    <w:unhideWhenUsed/>
    <w:rsid w:val="003A08E0"/>
    <w:rPr>
      <w:sz w:val="20"/>
      <w:szCs w:val="20"/>
    </w:rPr>
  </w:style>
  <w:style w:type="character" w:customStyle="1" w:styleId="CommentTextChar">
    <w:name w:val="Comment Text Char"/>
    <w:basedOn w:val="DefaultParagraphFont"/>
    <w:link w:val="CommentText"/>
    <w:uiPriority w:val="99"/>
    <w:semiHidden/>
    <w:rsid w:val="003A08E0"/>
    <w:rPr>
      <w:sz w:val="20"/>
      <w:szCs w:val="20"/>
    </w:rPr>
  </w:style>
  <w:style w:type="paragraph" w:styleId="CommentSubject">
    <w:name w:val="annotation subject"/>
    <w:basedOn w:val="CommentText"/>
    <w:next w:val="CommentText"/>
    <w:link w:val="CommentSubjectChar"/>
    <w:uiPriority w:val="99"/>
    <w:semiHidden/>
    <w:unhideWhenUsed/>
    <w:rsid w:val="003A08E0"/>
    <w:rPr>
      <w:b/>
      <w:bCs/>
    </w:rPr>
  </w:style>
  <w:style w:type="character" w:customStyle="1" w:styleId="CommentSubjectChar">
    <w:name w:val="Comment Subject Char"/>
    <w:basedOn w:val="CommentTextChar"/>
    <w:link w:val="CommentSubject"/>
    <w:uiPriority w:val="99"/>
    <w:semiHidden/>
    <w:rsid w:val="003A08E0"/>
    <w:rPr>
      <w:b/>
      <w:bCs/>
      <w:sz w:val="20"/>
      <w:szCs w:val="20"/>
    </w:rPr>
  </w:style>
  <w:style w:type="paragraph" w:styleId="Header">
    <w:name w:val="header"/>
    <w:basedOn w:val="Normal"/>
    <w:link w:val="HeaderChar"/>
    <w:unhideWhenUsed/>
    <w:rsid w:val="009C6D82"/>
    <w:pPr>
      <w:tabs>
        <w:tab w:val="center" w:pos="4680"/>
        <w:tab w:val="right" w:pos="9360"/>
      </w:tabs>
    </w:pPr>
  </w:style>
  <w:style w:type="character" w:customStyle="1" w:styleId="HeaderChar">
    <w:name w:val="Header Char"/>
    <w:basedOn w:val="DefaultParagraphFont"/>
    <w:link w:val="Header"/>
    <w:uiPriority w:val="99"/>
    <w:rsid w:val="009C6D82"/>
  </w:style>
  <w:style w:type="paragraph" w:styleId="Footer">
    <w:name w:val="footer"/>
    <w:basedOn w:val="Normal"/>
    <w:link w:val="FooterChar"/>
    <w:uiPriority w:val="99"/>
    <w:unhideWhenUsed/>
    <w:rsid w:val="009C6D82"/>
    <w:pPr>
      <w:tabs>
        <w:tab w:val="center" w:pos="4680"/>
        <w:tab w:val="right" w:pos="9360"/>
      </w:tabs>
    </w:pPr>
  </w:style>
  <w:style w:type="character" w:customStyle="1" w:styleId="FooterChar">
    <w:name w:val="Footer Char"/>
    <w:basedOn w:val="DefaultParagraphFont"/>
    <w:link w:val="Footer"/>
    <w:uiPriority w:val="99"/>
    <w:rsid w:val="009C6D82"/>
  </w:style>
  <w:style w:type="paragraph" w:styleId="Revision">
    <w:name w:val="Revision"/>
    <w:hidden/>
    <w:uiPriority w:val="99"/>
    <w:semiHidden/>
    <w:rsid w:val="00CF0E9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6677"/>
    <w:rPr>
      <w:color w:val="0000FF"/>
      <w:u w:val="single"/>
    </w:rPr>
  </w:style>
  <w:style w:type="character" w:customStyle="1" w:styleId="apple-converted-space">
    <w:name w:val="apple-converted-space"/>
    <w:basedOn w:val="DefaultParagraphFont"/>
    <w:rsid w:val="00ED6677"/>
  </w:style>
  <w:style w:type="paragraph" w:styleId="ListParagraph">
    <w:name w:val="List Paragraph"/>
    <w:basedOn w:val="Normal"/>
    <w:uiPriority w:val="34"/>
    <w:qFormat/>
    <w:rsid w:val="00071E6D"/>
    <w:pPr>
      <w:ind w:left="720"/>
      <w:contextualSpacing/>
    </w:pPr>
  </w:style>
  <w:style w:type="paragraph" w:styleId="BalloonText">
    <w:name w:val="Balloon Text"/>
    <w:basedOn w:val="Normal"/>
    <w:link w:val="BalloonTextChar"/>
    <w:uiPriority w:val="99"/>
    <w:semiHidden/>
    <w:unhideWhenUsed/>
    <w:rsid w:val="00B6730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304"/>
    <w:rPr>
      <w:rFonts w:ascii="Lucida Grande" w:hAnsi="Lucida Grande" w:cs="Lucida Grande"/>
      <w:sz w:val="18"/>
      <w:szCs w:val="18"/>
    </w:rPr>
  </w:style>
  <w:style w:type="character" w:styleId="CommentReference">
    <w:name w:val="annotation reference"/>
    <w:basedOn w:val="DefaultParagraphFont"/>
    <w:uiPriority w:val="99"/>
    <w:semiHidden/>
    <w:unhideWhenUsed/>
    <w:rsid w:val="003A08E0"/>
    <w:rPr>
      <w:sz w:val="16"/>
      <w:szCs w:val="16"/>
    </w:rPr>
  </w:style>
  <w:style w:type="paragraph" w:styleId="CommentText">
    <w:name w:val="annotation text"/>
    <w:basedOn w:val="Normal"/>
    <w:link w:val="CommentTextChar"/>
    <w:uiPriority w:val="99"/>
    <w:semiHidden/>
    <w:unhideWhenUsed/>
    <w:rsid w:val="003A08E0"/>
    <w:rPr>
      <w:sz w:val="20"/>
      <w:szCs w:val="20"/>
    </w:rPr>
  </w:style>
  <w:style w:type="character" w:customStyle="1" w:styleId="CommentTextChar">
    <w:name w:val="Comment Text Char"/>
    <w:basedOn w:val="DefaultParagraphFont"/>
    <w:link w:val="CommentText"/>
    <w:uiPriority w:val="99"/>
    <w:semiHidden/>
    <w:rsid w:val="003A08E0"/>
    <w:rPr>
      <w:sz w:val="20"/>
      <w:szCs w:val="20"/>
    </w:rPr>
  </w:style>
  <w:style w:type="paragraph" w:styleId="CommentSubject">
    <w:name w:val="annotation subject"/>
    <w:basedOn w:val="CommentText"/>
    <w:next w:val="CommentText"/>
    <w:link w:val="CommentSubjectChar"/>
    <w:uiPriority w:val="99"/>
    <w:semiHidden/>
    <w:unhideWhenUsed/>
    <w:rsid w:val="003A08E0"/>
    <w:rPr>
      <w:b/>
      <w:bCs/>
    </w:rPr>
  </w:style>
  <w:style w:type="character" w:customStyle="1" w:styleId="CommentSubjectChar">
    <w:name w:val="Comment Subject Char"/>
    <w:basedOn w:val="CommentTextChar"/>
    <w:link w:val="CommentSubject"/>
    <w:uiPriority w:val="99"/>
    <w:semiHidden/>
    <w:rsid w:val="003A08E0"/>
    <w:rPr>
      <w:b/>
      <w:bCs/>
      <w:sz w:val="20"/>
      <w:szCs w:val="20"/>
    </w:rPr>
  </w:style>
  <w:style w:type="paragraph" w:styleId="Header">
    <w:name w:val="header"/>
    <w:basedOn w:val="Normal"/>
    <w:link w:val="HeaderChar"/>
    <w:unhideWhenUsed/>
    <w:rsid w:val="009C6D82"/>
    <w:pPr>
      <w:tabs>
        <w:tab w:val="center" w:pos="4680"/>
        <w:tab w:val="right" w:pos="9360"/>
      </w:tabs>
    </w:pPr>
  </w:style>
  <w:style w:type="character" w:customStyle="1" w:styleId="HeaderChar">
    <w:name w:val="Header Char"/>
    <w:basedOn w:val="DefaultParagraphFont"/>
    <w:link w:val="Header"/>
    <w:uiPriority w:val="99"/>
    <w:rsid w:val="009C6D82"/>
  </w:style>
  <w:style w:type="paragraph" w:styleId="Footer">
    <w:name w:val="footer"/>
    <w:basedOn w:val="Normal"/>
    <w:link w:val="FooterChar"/>
    <w:uiPriority w:val="99"/>
    <w:unhideWhenUsed/>
    <w:rsid w:val="009C6D82"/>
    <w:pPr>
      <w:tabs>
        <w:tab w:val="center" w:pos="4680"/>
        <w:tab w:val="right" w:pos="9360"/>
      </w:tabs>
    </w:pPr>
  </w:style>
  <w:style w:type="character" w:customStyle="1" w:styleId="FooterChar">
    <w:name w:val="Footer Char"/>
    <w:basedOn w:val="DefaultParagraphFont"/>
    <w:link w:val="Footer"/>
    <w:uiPriority w:val="99"/>
    <w:rsid w:val="009C6D82"/>
  </w:style>
  <w:style w:type="paragraph" w:styleId="Revision">
    <w:name w:val="Revision"/>
    <w:hidden/>
    <w:uiPriority w:val="99"/>
    <w:semiHidden/>
    <w:rsid w:val="00CF0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41510">
      <w:bodyDiv w:val="1"/>
      <w:marLeft w:val="0"/>
      <w:marRight w:val="0"/>
      <w:marTop w:val="0"/>
      <w:marBottom w:val="0"/>
      <w:divBdr>
        <w:top w:val="none" w:sz="0" w:space="0" w:color="auto"/>
        <w:left w:val="none" w:sz="0" w:space="0" w:color="auto"/>
        <w:bottom w:val="none" w:sz="0" w:space="0" w:color="auto"/>
        <w:right w:val="none" w:sz="0" w:space="0" w:color="auto"/>
      </w:divBdr>
    </w:div>
    <w:div w:id="597181378">
      <w:bodyDiv w:val="1"/>
      <w:marLeft w:val="0"/>
      <w:marRight w:val="0"/>
      <w:marTop w:val="0"/>
      <w:marBottom w:val="0"/>
      <w:divBdr>
        <w:top w:val="none" w:sz="0" w:space="0" w:color="auto"/>
        <w:left w:val="none" w:sz="0" w:space="0" w:color="auto"/>
        <w:bottom w:val="none" w:sz="0" w:space="0" w:color="auto"/>
        <w:right w:val="none" w:sz="0" w:space="0" w:color="auto"/>
      </w:divBdr>
    </w:div>
    <w:div w:id="895969643">
      <w:bodyDiv w:val="1"/>
      <w:marLeft w:val="0"/>
      <w:marRight w:val="0"/>
      <w:marTop w:val="0"/>
      <w:marBottom w:val="0"/>
      <w:divBdr>
        <w:top w:val="none" w:sz="0" w:space="0" w:color="auto"/>
        <w:left w:val="none" w:sz="0" w:space="0" w:color="auto"/>
        <w:bottom w:val="none" w:sz="0" w:space="0" w:color="auto"/>
        <w:right w:val="none" w:sz="0" w:space="0" w:color="auto"/>
      </w:divBdr>
    </w:div>
    <w:div w:id="943418677">
      <w:bodyDiv w:val="1"/>
      <w:marLeft w:val="0"/>
      <w:marRight w:val="0"/>
      <w:marTop w:val="0"/>
      <w:marBottom w:val="0"/>
      <w:divBdr>
        <w:top w:val="none" w:sz="0" w:space="0" w:color="auto"/>
        <w:left w:val="none" w:sz="0" w:space="0" w:color="auto"/>
        <w:bottom w:val="none" w:sz="0" w:space="0" w:color="auto"/>
        <w:right w:val="none" w:sz="0" w:space="0" w:color="auto"/>
      </w:divBdr>
    </w:div>
    <w:div w:id="973801798">
      <w:bodyDiv w:val="1"/>
      <w:marLeft w:val="0"/>
      <w:marRight w:val="0"/>
      <w:marTop w:val="0"/>
      <w:marBottom w:val="0"/>
      <w:divBdr>
        <w:top w:val="none" w:sz="0" w:space="0" w:color="auto"/>
        <w:left w:val="none" w:sz="0" w:space="0" w:color="auto"/>
        <w:bottom w:val="none" w:sz="0" w:space="0" w:color="auto"/>
        <w:right w:val="none" w:sz="0" w:space="0" w:color="auto"/>
      </w:divBdr>
    </w:div>
    <w:div w:id="1603147750">
      <w:bodyDiv w:val="1"/>
      <w:marLeft w:val="0"/>
      <w:marRight w:val="0"/>
      <w:marTop w:val="0"/>
      <w:marBottom w:val="0"/>
      <w:divBdr>
        <w:top w:val="none" w:sz="0" w:space="0" w:color="auto"/>
        <w:left w:val="none" w:sz="0" w:space="0" w:color="auto"/>
        <w:bottom w:val="none" w:sz="0" w:space="0" w:color="auto"/>
        <w:right w:val="none" w:sz="0" w:space="0" w:color="auto"/>
      </w:divBdr>
    </w:div>
    <w:div w:id="1789005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chair@aiaayps-hsv.com" TargetMode="External"/><Relationship Id="rId12" Type="http://schemas.openxmlformats.org/officeDocument/2006/relationships/hyperlink" Target="mailto:chair@aiaayps-hsv.com" TargetMode="External"/><Relationship Id="rId13" Type="http://schemas.openxmlformats.org/officeDocument/2006/relationships/fontTable" Target="fontTable.xml"/><Relationship Id="rId14"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iaayps-hsv.com/www.aiaayps-hsv.com" TargetMode="External"/><Relationship Id="rId9" Type="http://schemas.openxmlformats.org/officeDocument/2006/relationships/hyperlink" Target="http://www.aiaa.org"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980</Words>
  <Characters>5590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Vanderbilt</Company>
  <LinksUpToDate>false</LinksUpToDate>
  <CharactersWithSpaces>6557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Tracie Prater</dc:creator>
  <cp:keywords/>
  <dc:description/>
  <cp:lastModifiedBy>Tracie Prater</cp:lastModifiedBy>
  <cp:revision>2</cp:revision>
  <dcterms:created xsi:type="dcterms:W3CDTF">2016-07-01T01:03:00Z</dcterms:created>
  <dcterms:modified xsi:type="dcterms:W3CDTF">2016-07-01T01:03:00Z</dcterms:modified>
</cp:coreProperties>
</file>